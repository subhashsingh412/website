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75" w:rsidRDefault="003F7475" w:rsidP="003F7475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/>
          <w:b/>
          <w:sz w:val="22"/>
          <w:szCs w:val="22"/>
        </w:rPr>
      </w:pPr>
      <w:r w:rsidRPr="003F7475">
        <w:rPr>
          <w:rFonts w:ascii="Verdana" w:hAnsi="Verdana"/>
          <w:b/>
          <w:sz w:val="22"/>
          <w:szCs w:val="22"/>
        </w:rPr>
        <w:t xml:space="preserve">Subhash </w:t>
      </w:r>
      <w:r w:rsidR="00841AF8">
        <w:rPr>
          <w:rFonts w:ascii="Verdana" w:hAnsi="Verdana"/>
          <w:b/>
          <w:sz w:val="22"/>
          <w:szCs w:val="22"/>
        </w:rPr>
        <w:t>Singh</w:t>
      </w:r>
    </w:p>
    <w:p w:rsidR="003F7475" w:rsidRPr="003F7475" w:rsidRDefault="003F7475" w:rsidP="003F7475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 w:cs="Tahoma"/>
          <w:b/>
          <w:smallCaps/>
          <w:sz w:val="20"/>
          <w:szCs w:val="20"/>
        </w:rPr>
      </w:pPr>
      <w:r w:rsidRPr="003F7475">
        <w:rPr>
          <w:rFonts w:ascii="Verdana" w:hAnsi="Verdana" w:cs="Tahoma"/>
          <w:b/>
          <w:sz w:val="20"/>
          <w:szCs w:val="20"/>
        </w:rPr>
        <w:t>Cell:</w:t>
      </w:r>
      <w:r w:rsidRPr="003F7475">
        <w:rPr>
          <w:rFonts w:ascii="Verdana" w:hAnsi="Verdana" w:cs="Tahoma"/>
          <w:sz w:val="20"/>
          <w:szCs w:val="20"/>
        </w:rPr>
        <w:t xml:space="preserve"> </w:t>
      </w:r>
      <w:r w:rsidRPr="003F7475">
        <w:rPr>
          <w:rFonts w:ascii="Verdana" w:hAnsi="Verdana" w:cs="Tahoma"/>
          <w:vanish/>
          <w:sz w:val="20"/>
          <w:szCs w:val="20"/>
        </w:rPr>
        <w:t xml:space="preserve"> </w:t>
      </w:r>
      <w:r w:rsidR="00404ED1">
        <w:rPr>
          <w:rFonts w:ascii="Verdana" w:hAnsi="Verdana" w:cs="Tahoma"/>
          <w:noProof/>
          <w:vanish/>
          <w:sz w:val="20"/>
          <w:szCs w:val="20"/>
        </w:rPr>
        <w:drawing>
          <wp:inline distT="0" distB="0" distL="0" distR="0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ED1">
        <w:rPr>
          <w:rFonts w:ascii="Verdana" w:hAnsi="Verdana" w:cs="Tahoma"/>
          <w:noProof/>
          <w:vanish/>
          <w:sz w:val="20"/>
          <w:szCs w:val="20"/>
        </w:rPr>
        <w:drawing>
          <wp:inline distT="0" distB="0" distL="0" distR="0">
            <wp:extent cx="1143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ED1">
        <w:rPr>
          <w:rFonts w:ascii="Verdana" w:hAnsi="Verdana" w:cs="Tahoma"/>
          <w:noProof/>
          <w:vanish/>
          <w:sz w:val="20"/>
          <w:szCs w:val="20"/>
        </w:rPr>
        <w:drawing>
          <wp:inline distT="0" distB="0" distL="0" distR="0">
            <wp:extent cx="1428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475">
        <w:rPr>
          <w:rFonts w:ascii="Verdana" w:hAnsi="Verdana"/>
          <w:sz w:val="20"/>
          <w:szCs w:val="20"/>
        </w:rPr>
        <w:t>9765402500</w:t>
      </w:r>
      <w:r w:rsidRPr="003F7475">
        <w:rPr>
          <w:rFonts w:ascii="Verdana" w:hAnsi="Verdana" w:cs="Tahoma"/>
          <w:sz w:val="20"/>
          <w:szCs w:val="20"/>
        </w:rPr>
        <w:sym w:font="Wingdings" w:char="F077"/>
      </w:r>
      <w:r w:rsidRPr="003F7475">
        <w:rPr>
          <w:rFonts w:ascii="Verdana" w:hAnsi="Verdana" w:cs="Tahoma"/>
          <w:sz w:val="20"/>
          <w:szCs w:val="20"/>
        </w:rPr>
        <w:t xml:space="preserve"> </w:t>
      </w:r>
      <w:r w:rsidRPr="003F7475">
        <w:rPr>
          <w:rFonts w:ascii="Verdana" w:hAnsi="Verdana" w:cs="Tahoma"/>
          <w:b/>
          <w:sz w:val="20"/>
          <w:szCs w:val="20"/>
        </w:rPr>
        <w:t>E-mail:</w:t>
      </w:r>
      <w:r w:rsidRPr="003F7475">
        <w:rPr>
          <w:rFonts w:ascii="Verdana" w:hAnsi="Verdana" w:cs="Tahoma"/>
          <w:sz w:val="20"/>
          <w:szCs w:val="20"/>
        </w:rPr>
        <w:t xml:space="preserve"> </w:t>
      </w:r>
      <w:r w:rsidRPr="003F7475">
        <w:rPr>
          <w:rFonts w:ascii="Verdana" w:hAnsi="Verdana"/>
          <w:sz w:val="20"/>
          <w:szCs w:val="20"/>
        </w:rPr>
        <w:t>stp1969@gmail.com</w:t>
      </w:r>
    </w:p>
    <w:p w:rsidR="00705E4F" w:rsidRPr="00A86D6D" w:rsidRDefault="00705E4F" w:rsidP="00705E4F">
      <w:pPr>
        <w:shd w:val="clear" w:color="auto" w:fill="D9D9D9"/>
        <w:spacing w:after="40"/>
        <w:jc w:val="center"/>
        <w:rPr>
          <w:rFonts w:ascii="Verdana" w:hAnsi="Verdana"/>
          <w:b/>
          <w:sz w:val="20"/>
          <w:szCs w:val="20"/>
        </w:rPr>
      </w:pPr>
      <w:r w:rsidRPr="00A86D6D">
        <w:rPr>
          <w:rFonts w:ascii="Verdana" w:hAnsi="Verdana"/>
          <w:b/>
          <w:sz w:val="20"/>
          <w:szCs w:val="20"/>
        </w:rPr>
        <w:t xml:space="preserve">IT Professional with </w:t>
      </w:r>
      <w:r w:rsidR="00360785">
        <w:rPr>
          <w:rFonts w:ascii="Verdana" w:hAnsi="Verdana"/>
          <w:b/>
          <w:sz w:val="20"/>
          <w:szCs w:val="20"/>
        </w:rPr>
        <w:t>30</w:t>
      </w:r>
      <w:r w:rsidRPr="00A86D6D">
        <w:rPr>
          <w:rFonts w:ascii="Verdana" w:hAnsi="Verdana"/>
          <w:b/>
          <w:sz w:val="20"/>
          <w:szCs w:val="20"/>
        </w:rPr>
        <w:t xml:space="preserve"> y</w:t>
      </w:r>
      <w:r w:rsidR="005A35FB">
        <w:rPr>
          <w:rFonts w:ascii="Verdana" w:hAnsi="Verdana"/>
          <w:b/>
          <w:sz w:val="20"/>
          <w:szCs w:val="20"/>
        </w:rPr>
        <w:t>ea</w:t>
      </w:r>
      <w:r w:rsidRPr="00A86D6D">
        <w:rPr>
          <w:rFonts w:ascii="Verdana" w:hAnsi="Verdana"/>
          <w:b/>
          <w:sz w:val="20"/>
          <w:szCs w:val="20"/>
        </w:rPr>
        <w:t xml:space="preserve">rs Insightful Experience </w:t>
      </w:r>
    </w:p>
    <w:p w:rsidR="00705E4F" w:rsidRPr="005215DF" w:rsidDel="002159E7" w:rsidRDefault="00705E4F" w:rsidP="00705E4F">
      <w:pPr>
        <w:shd w:val="clear" w:color="auto" w:fill="D9D9D9"/>
        <w:jc w:val="center"/>
        <w:rPr>
          <w:del w:id="0" w:author="Anindo" w:date="2010-05-14T10:33:00Z"/>
          <w:rFonts w:ascii="Verdana" w:hAnsi="Verdana" w:cs="Tahoma"/>
          <w:sz w:val="18"/>
          <w:szCs w:val="17"/>
        </w:rPr>
      </w:pPr>
      <w:r w:rsidRPr="005215DF">
        <w:rPr>
          <w:rFonts w:ascii="Verdana" w:hAnsi="Verdana" w:cs="Tahoma"/>
          <w:sz w:val="18"/>
          <w:szCs w:val="17"/>
        </w:rPr>
        <w:t>(</w:t>
      </w:r>
      <w:r w:rsidRPr="005215DF">
        <w:rPr>
          <w:rFonts w:ascii="Verdana" w:hAnsi="Verdana" w:cs="Tahoma"/>
          <w:b/>
          <w:sz w:val="18"/>
          <w:szCs w:val="17"/>
        </w:rPr>
        <w:t>Objective</w:t>
      </w:r>
      <w:r w:rsidRPr="005215DF">
        <w:rPr>
          <w:rFonts w:ascii="Verdana" w:hAnsi="Verdana" w:cs="Tahoma"/>
          <w:sz w:val="18"/>
          <w:szCs w:val="17"/>
        </w:rPr>
        <w:t xml:space="preserve">: </w:t>
      </w:r>
      <w:r w:rsidRPr="00AF1BB6">
        <w:rPr>
          <w:rFonts w:ascii="Arial" w:hAnsi="Arial" w:cs="Arial"/>
          <w:sz w:val="20"/>
          <w:szCs w:val="20"/>
        </w:rPr>
        <w:t xml:space="preserve">Seeking a top-level position </w:t>
      </w:r>
      <w:r w:rsidR="002159E7" w:rsidRPr="00AF1BB6">
        <w:rPr>
          <w:rFonts w:ascii="Arial" w:hAnsi="Arial" w:cs="Arial"/>
          <w:sz w:val="20"/>
          <w:szCs w:val="20"/>
        </w:rPr>
        <w:t>in Information</w:t>
      </w:r>
      <w:r w:rsidR="003C2837" w:rsidRPr="00AF1BB6">
        <w:rPr>
          <w:rFonts w:ascii="Arial" w:hAnsi="Arial" w:cs="Arial"/>
          <w:sz w:val="20"/>
          <w:szCs w:val="20"/>
        </w:rPr>
        <w:t xml:space="preserve"> Technology</w:t>
      </w:r>
      <w:r w:rsidR="009A3BCF" w:rsidRPr="00AF1BB6">
        <w:rPr>
          <w:rFonts w:ascii="Arial" w:hAnsi="Arial" w:cs="Arial"/>
          <w:sz w:val="20"/>
          <w:szCs w:val="20"/>
        </w:rPr>
        <w:t xml:space="preserve"> of </w:t>
      </w:r>
      <w:r w:rsidR="006F4102">
        <w:rPr>
          <w:rFonts w:ascii="Arial" w:hAnsi="Arial" w:cs="Arial"/>
          <w:sz w:val="20"/>
          <w:szCs w:val="20"/>
        </w:rPr>
        <w:t>any</w:t>
      </w:r>
      <w:r w:rsidR="002D6AE5">
        <w:rPr>
          <w:rFonts w:ascii="Arial" w:hAnsi="Arial" w:cs="Arial"/>
          <w:sz w:val="20"/>
          <w:szCs w:val="20"/>
        </w:rPr>
        <w:t xml:space="preserve"> </w:t>
      </w:r>
      <w:r w:rsidR="009A3BCF" w:rsidRPr="00AF1BB6">
        <w:rPr>
          <w:rFonts w:ascii="Arial" w:hAnsi="Arial" w:cs="Arial"/>
          <w:sz w:val="20"/>
          <w:szCs w:val="20"/>
        </w:rPr>
        <w:t>organization</w:t>
      </w:r>
      <w:r w:rsidR="00326B26">
        <w:rPr>
          <w:rFonts w:ascii="Verdana" w:hAnsi="Verdana" w:cs="Tahoma"/>
          <w:sz w:val="18"/>
          <w:szCs w:val="17"/>
        </w:rPr>
        <w:t>)</w:t>
      </w:r>
    </w:p>
    <w:p w:rsidR="00705E4F" w:rsidRPr="00917B2B" w:rsidRDefault="00705E4F" w:rsidP="00705E4F">
      <w:pPr>
        <w:shd w:val="clear" w:color="auto" w:fill="D9D9D9"/>
        <w:jc w:val="center"/>
        <w:rPr>
          <w:rFonts w:ascii="Verdana" w:hAnsi="Verdana" w:cs="Tahoma"/>
          <w:sz w:val="17"/>
          <w:szCs w:val="17"/>
        </w:rPr>
      </w:pPr>
    </w:p>
    <w:p w:rsidR="005D0008" w:rsidRPr="005D0008" w:rsidRDefault="00705E4F" w:rsidP="00FE5186">
      <w:pPr>
        <w:shd w:val="clear" w:color="auto" w:fill="D9D9D9"/>
        <w:jc w:val="both"/>
        <w:rPr>
          <w:rFonts w:ascii="Arial" w:hAnsi="Arial" w:cs="Arial"/>
          <w:b/>
          <w:bCs/>
          <w:sz w:val="20"/>
          <w:szCs w:val="20"/>
        </w:rPr>
      </w:pPr>
      <w:r w:rsidRPr="00917B2B">
        <w:rPr>
          <w:rFonts w:ascii="Verdana" w:hAnsi="Verdana" w:cs="Tahoma"/>
          <w:b/>
          <w:sz w:val="17"/>
          <w:szCs w:val="17"/>
        </w:rPr>
        <w:t>Proven expertise in</w:t>
      </w:r>
      <w:r w:rsidRPr="00917B2B">
        <w:rPr>
          <w:rFonts w:ascii="Verdana" w:hAnsi="Verdana" w:cs="Tahoma"/>
          <w:sz w:val="17"/>
          <w:szCs w:val="17"/>
        </w:rPr>
        <w:t xml:space="preserve">: </w:t>
      </w:r>
      <w:r w:rsidR="00FE5186" w:rsidRPr="005D0008">
        <w:rPr>
          <w:rFonts w:ascii="Arial" w:hAnsi="Arial" w:cs="Arial"/>
          <w:b/>
          <w:bCs/>
          <w:sz w:val="20"/>
          <w:szCs w:val="20"/>
        </w:rPr>
        <w:t>Digital Transformation</w:t>
      </w:r>
      <w:r w:rsidR="00FE5186">
        <w:rPr>
          <w:rFonts w:ascii="Arial" w:hAnsi="Arial" w:cs="Arial"/>
          <w:sz w:val="20"/>
          <w:szCs w:val="20"/>
        </w:rPr>
        <w:t xml:space="preserve"> </w:t>
      </w:r>
      <w:r w:rsidR="00FE5186" w:rsidRPr="00AF1BB6">
        <w:rPr>
          <w:rFonts w:ascii="Arial" w:hAnsi="Arial" w:cs="Arial"/>
          <w:sz w:val="20"/>
          <w:szCs w:val="20"/>
        </w:rPr>
        <w:sym w:font="Wingdings 2" w:char="F097"/>
      </w:r>
      <w:r w:rsidR="007B7ABB" w:rsidRPr="007B7ABB">
        <w:rPr>
          <w:rFonts w:ascii="Arial" w:hAnsi="Arial" w:cs="Arial"/>
          <w:sz w:val="20"/>
          <w:szCs w:val="20"/>
        </w:rPr>
        <w:t xml:space="preserve"> </w:t>
      </w:r>
      <w:r w:rsidR="007B7ABB">
        <w:rPr>
          <w:rFonts w:ascii="Arial" w:hAnsi="Arial" w:cs="Arial"/>
          <w:sz w:val="20"/>
          <w:szCs w:val="20"/>
        </w:rPr>
        <w:t>SAP</w:t>
      </w:r>
      <w:r w:rsidR="007B7ABB" w:rsidRPr="00FA03BC">
        <w:rPr>
          <w:rFonts w:ascii="Arial" w:hAnsi="Arial" w:cs="Arial"/>
          <w:sz w:val="20"/>
          <w:szCs w:val="20"/>
        </w:rPr>
        <w:t xml:space="preserve"> </w:t>
      </w:r>
      <w:r w:rsidR="007B7ABB" w:rsidRPr="00AF1BB6">
        <w:rPr>
          <w:rFonts w:ascii="Arial" w:hAnsi="Arial" w:cs="Arial"/>
          <w:sz w:val="20"/>
          <w:szCs w:val="20"/>
        </w:rPr>
        <w:sym w:font="Wingdings 2" w:char="F097"/>
      </w:r>
      <w:r w:rsidR="00FE5186">
        <w:rPr>
          <w:rFonts w:ascii="Arial" w:hAnsi="Arial" w:cs="Arial"/>
          <w:sz w:val="20"/>
          <w:szCs w:val="20"/>
        </w:rPr>
        <w:t xml:space="preserve"> IT Strategy for Business  </w:t>
      </w:r>
      <w:r w:rsidR="00FE5186" w:rsidRPr="00AF1BB6">
        <w:rPr>
          <w:rFonts w:ascii="Arial" w:hAnsi="Arial" w:cs="Arial"/>
          <w:sz w:val="20"/>
          <w:szCs w:val="20"/>
        </w:rPr>
        <w:sym w:font="Wingdings 2" w:char="F097"/>
      </w:r>
      <w:r w:rsidR="00FE5186">
        <w:rPr>
          <w:rFonts w:ascii="Arial" w:hAnsi="Arial" w:cs="Arial"/>
          <w:sz w:val="20"/>
          <w:szCs w:val="20"/>
        </w:rPr>
        <w:t xml:space="preserve"> </w:t>
      </w:r>
      <w:r w:rsidR="00FA03BC" w:rsidRPr="00FA03BC">
        <w:rPr>
          <w:rFonts w:ascii="Arial" w:hAnsi="Arial" w:cs="Arial"/>
          <w:sz w:val="20"/>
          <w:szCs w:val="20"/>
        </w:rPr>
        <w:t xml:space="preserve">IT Infrastructure </w:t>
      </w:r>
      <w:r w:rsidR="00FA03BC" w:rsidRPr="00AF1BB6">
        <w:rPr>
          <w:rFonts w:ascii="Arial" w:hAnsi="Arial" w:cs="Arial"/>
          <w:sz w:val="20"/>
          <w:szCs w:val="20"/>
        </w:rPr>
        <w:sym w:font="Wingdings 2" w:char="F097"/>
      </w:r>
      <w:r w:rsidR="00FA03BC" w:rsidRPr="00FA03BC">
        <w:rPr>
          <w:rFonts w:ascii="Arial" w:hAnsi="Arial" w:cs="Arial"/>
          <w:sz w:val="20"/>
          <w:szCs w:val="20"/>
        </w:rPr>
        <w:t xml:space="preserve"> </w:t>
      </w:r>
      <w:r w:rsidRPr="005D0008">
        <w:rPr>
          <w:rFonts w:ascii="Arial" w:hAnsi="Arial" w:cs="Arial"/>
          <w:b/>
          <w:bCs/>
          <w:sz w:val="20"/>
          <w:szCs w:val="20"/>
        </w:rPr>
        <w:t>Business</w:t>
      </w:r>
    </w:p>
    <w:p w:rsidR="00705E4F" w:rsidRPr="00AF1BB6" w:rsidRDefault="00705E4F" w:rsidP="00FE5186">
      <w:pPr>
        <w:shd w:val="clear" w:color="auto" w:fill="D9D9D9"/>
        <w:jc w:val="both"/>
        <w:rPr>
          <w:rFonts w:ascii="Arial" w:hAnsi="Arial" w:cs="Arial"/>
          <w:sz w:val="20"/>
          <w:szCs w:val="20"/>
        </w:rPr>
      </w:pPr>
      <w:r w:rsidRPr="005D0008">
        <w:rPr>
          <w:rFonts w:ascii="Arial" w:hAnsi="Arial" w:cs="Arial"/>
          <w:b/>
          <w:bCs/>
          <w:sz w:val="20"/>
          <w:szCs w:val="20"/>
        </w:rPr>
        <w:t xml:space="preserve"> </w:t>
      </w:r>
      <w:r w:rsidR="005D0008" w:rsidRPr="005D0008">
        <w:rPr>
          <w:rFonts w:ascii="Arial" w:hAnsi="Arial" w:cs="Arial"/>
          <w:b/>
          <w:bCs/>
          <w:sz w:val="20"/>
          <w:szCs w:val="20"/>
        </w:rPr>
        <w:t xml:space="preserve">                                   </w:t>
      </w:r>
      <w:r w:rsidRPr="005D0008">
        <w:rPr>
          <w:rFonts w:ascii="Arial" w:hAnsi="Arial" w:cs="Arial"/>
          <w:b/>
          <w:bCs/>
          <w:sz w:val="20"/>
          <w:szCs w:val="20"/>
        </w:rPr>
        <w:t>&amp;</w:t>
      </w:r>
      <w:r w:rsidR="00FE5186" w:rsidRPr="005D0008">
        <w:rPr>
          <w:rFonts w:ascii="Arial" w:hAnsi="Arial" w:cs="Arial"/>
          <w:b/>
          <w:bCs/>
          <w:sz w:val="20"/>
          <w:szCs w:val="20"/>
        </w:rPr>
        <w:t xml:space="preserve"> </w:t>
      </w:r>
      <w:r w:rsidRPr="005D0008">
        <w:rPr>
          <w:rFonts w:ascii="Arial" w:hAnsi="Arial" w:cs="Arial"/>
          <w:b/>
          <w:bCs/>
          <w:sz w:val="20"/>
          <w:szCs w:val="20"/>
        </w:rPr>
        <w:t>Functional Analysis</w:t>
      </w:r>
      <w:r w:rsidRPr="00AF1BB6">
        <w:rPr>
          <w:rFonts w:ascii="Arial" w:hAnsi="Arial" w:cs="Arial"/>
          <w:sz w:val="20"/>
          <w:szCs w:val="20"/>
        </w:rPr>
        <w:t xml:space="preserve"> </w:t>
      </w:r>
      <w:r w:rsidRPr="00AF1BB6">
        <w:rPr>
          <w:rFonts w:ascii="Arial" w:hAnsi="Arial" w:cs="Arial"/>
          <w:sz w:val="20"/>
          <w:szCs w:val="20"/>
        </w:rPr>
        <w:sym w:font="Wingdings 2" w:char="F097"/>
      </w:r>
      <w:r w:rsidRPr="00AF1BB6">
        <w:rPr>
          <w:rFonts w:ascii="Arial" w:hAnsi="Arial" w:cs="Arial"/>
          <w:sz w:val="20"/>
          <w:szCs w:val="20"/>
        </w:rPr>
        <w:t xml:space="preserve">  </w:t>
      </w:r>
      <w:r w:rsidR="00B25FAF" w:rsidRPr="005D0008">
        <w:rPr>
          <w:rFonts w:ascii="Arial" w:hAnsi="Arial" w:cs="Arial"/>
          <w:b/>
          <w:bCs/>
          <w:sz w:val="20"/>
          <w:szCs w:val="20"/>
        </w:rPr>
        <w:t>Information Security</w:t>
      </w:r>
      <w:r w:rsidR="00B25FAF" w:rsidRPr="00AF1BB6">
        <w:rPr>
          <w:rFonts w:ascii="Arial" w:hAnsi="Arial" w:cs="Arial"/>
          <w:sz w:val="20"/>
          <w:szCs w:val="20"/>
        </w:rPr>
        <w:t xml:space="preserve"> </w:t>
      </w:r>
    </w:p>
    <w:p w:rsidR="00705E4F" w:rsidRPr="00917B2B" w:rsidRDefault="00705E4F" w:rsidP="00705E4F">
      <w:pPr>
        <w:pBdr>
          <w:bottom w:val="single" w:sz="12" w:space="1" w:color="auto"/>
        </w:pBdr>
        <w:shd w:val="clear" w:color="auto" w:fill="D9D9D9"/>
        <w:jc w:val="center"/>
        <w:rPr>
          <w:rFonts w:ascii="Verdana" w:hAnsi="Verdana" w:cs="Tahoma"/>
          <w:sz w:val="17"/>
          <w:szCs w:val="17"/>
        </w:rPr>
      </w:pPr>
    </w:p>
    <w:p w:rsidR="00F83296" w:rsidRDefault="00F83296" w:rsidP="00B95571">
      <w:pPr>
        <w:rPr>
          <w:rFonts w:ascii="Verdana" w:hAnsi="Verdana" w:cs="Tahoma"/>
          <w:sz w:val="17"/>
          <w:szCs w:val="17"/>
        </w:rPr>
      </w:pPr>
    </w:p>
    <w:p w:rsidR="00B95571" w:rsidRPr="00B95571" w:rsidRDefault="00B95571" w:rsidP="00B95571">
      <w:pPr>
        <w:rPr>
          <w:b/>
          <w:u w:val="single"/>
        </w:rPr>
      </w:pPr>
      <w:r w:rsidRPr="00B95571">
        <w:rPr>
          <w:b/>
          <w:u w:val="single"/>
        </w:rPr>
        <w:t>Summary:</w:t>
      </w:r>
    </w:p>
    <w:p w:rsidR="00B95571" w:rsidRDefault="00B95571" w:rsidP="00B95571"/>
    <w:p w:rsidR="002A7535" w:rsidRDefault="00B8169D" w:rsidP="00B95571">
      <w:bookmarkStart w:id="1" w:name="_Hlk98855194"/>
      <w:r>
        <w:t xml:space="preserve">Effective leader &amp; team player with </w:t>
      </w:r>
      <w:r w:rsidR="00B95571">
        <w:t xml:space="preserve">over </w:t>
      </w:r>
      <w:r w:rsidR="00360785">
        <w:t>30</w:t>
      </w:r>
      <w:r w:rsidR="00B95571">
        <w:t xml:space="preserve"> years of experience in planning, </w:t>
      </w:r>
      <w:r w:rsidR="00841AF8">
        <w:t>developing,</w:t>
      </w:r>
      <w:r w:rsidR="00B95571">
        <w:t xml:space="preserve"> and implementing cutting edge information technology solutions to address business opportunities and in achieving corporate goals. Expertise in developing strategic plans for global </w:t>
      </w:r>
      <w:r w:rsidR="00D65DE9">
        <w:t xml:space="preserve">Digital transformation of </w:t>
      </w:r>
      <w:r w:rsidR="008F371A">
        <w:t>organization</w:t>
      </w:r>
      <w:r w:rsidR="00B95571">
        <w:t xml:space="preserve">, building high-performance </w:t>
      </w:r>
      <w:r w:rsidR="00841AF8">
        <w:t>teams,</w:t>
      </w:r>
      <w:r w:rsidR="00B95571">
        <w:t xml:space="preserve"> and implementing best practice methodologies. </w:t>
      </w:r>
      <w:r w:rsidR="002A7535">
        <w:t xml:space="preserve">Led cross functional teams with diverse technical &amp; cultural backgrounds. </w:t>
      </w:r>
    </w:p>
    <w:p w:rsidR="002A7535" w:rsidRDefault="002A7535" w:rsidP="00B95571"/>
    <w:p w:rsidR="00B8169D" w:rsidRDefault="00B8169D" w:rsidP="00B95571">
      <w:r>
        <w:t xml:space="preserve">Received accolades under, </w:t>
      </w:r>
      <w:r w:rsidR="00066F1B">
        <w:t xml:space="preserve">BTX Top executive award, </w:t>
      </w:r>
      <w:r w:rsidR="007B7ABB" w:rsidRPr="007B7ABB">
        <w:rPr>
          <w:b/>
          <w:bCs/>
          <w:u w:val="single"/>
        </w:rPr>
        <w:t>Innovative CIO Award</w:t>
      </w:r>
      <w:r w:rsidR="007B7ABB">
        <w:t xml:space="preserve">, </w:t>
      </w:r>
      <w:r>
        <w:t xml:space="preserve">CISO100, </w:t>
      </w:r>
      <w:r w:rsidR="002A7535">
        <w:t>INFOSEC</w:t>
      </w:r>
      <w:r>
        <w:t xml:space="preserve"> Maestro, </w:t>
      </w:r>
      <w:r w:rsidR="002A7535">
        <w:t xml:space="preserve">EDGE, </w:t>
      </w:r>
      <w:r w:rsidRPr="0070273A">
        <w:rPr>
          <w:b/>
          <w:u w:val="single"/>
        </w:rPr>
        <w:t>SAP Best Run Award</w:t>
      </w:r>
      <w:r>
        <w:t xml:space="preserve"> in Implementation and many more award categories.</w:t>
      </w:r>
    </w:p>
    <w:bookmarkEnd w:id="1"/>
    <w:p w:rsidR="00B8169D" w:rsidRDefault="00B8169D" w:rsidP="00B95571"/>
    <w:p w:rsidR="00EB6FF9" w:rsidRDefault="00B8169D" w:rsidP="005A35FB">
      <w:r w:rsidRPr="002A7535">
        <w:rPr>
          <w:b/>
          <w:u w:val="single"/>
        </w:rPr>
        <w:t>Specialties:</w:t>
      </w:r>
      <w:r>
        <w:br/>
        <w:t>Creating business value supported by technology,</w:t>
      </w:r>
      <w:r>
        <w:br/>
      </w:r>
      <w:r w:rsidR="00FE5186" w:rsidRPr="00841AF8">
        <w:rPr>
          <w:b/>
          <w:bCs/>
        </w:rPr>
        <w:t>Digital Transformation,</w:t>
      </w:r>
      <w:r w:rsidR="00FE5186">
        <w:t xml:space="preserve"> </w:t>
      </w:r>
      <w:r w:rsidR="00C1380E" w:rsidRPr="00C1380E">
        <w:rPr>
          <w:b/>
          <w:bCs/>
        </w:rPr>
        <w:t>Implementation of Shop floor automation using IIOT.</w:t>
      </w:r>
    </w:p>
    <w:p w:rsidR="005A35FB" w:rsidRDefault="00EB6FF9" w:rsidP="005A35FB">
      <w:r>
        <w:t>Implementation of ERP.</w:t>
      </w:r>
      <w:r w:rsidR="00FE5186">
        <w:br/>
      </w:r>
      <w:r w:rsidR="00B8169D">
        <w:t>Aligning IT with business,</w:t>
      </w:r>
      <w:r w:rsidR="00B8169D">
        <w:br/>
      </w:r>
      <w:r w:rsidR="005A35FB">
        <w:t>Strategic planning &amp; global implementation.</w:t>
      </w:r>
    </w:p>
    <w:p w:rsidR="00B8169D" w:rsidRDefault="00B8169D" w:rsidP="00B95571">
      <w:r>
        <w:t>Managing teams with focus on outcomes,</w:t>
      </w:r>
    </w:p>
    <w:p w:rsidR="007B7ABB" w:rsidRDefault="00B8169D" w:rsidP="00B95571">
      <w:r>
        <w:t xml:space="preserve">Information security </w:t>
      </w:r>
      <w:r w:rsidR="002A7535">
        <w:t>best p</w:t>
      </w:r>
      <w:r>
        <w:t>ractices.</w:t>
      </w:r>
    </w:p>
    <w:p w:rsidR="00B95571" w:rsidRDefault="007B7ABB" w:rsidP="00B95571">
      <w:pPr>
        <w:rPr>
          <w:rFonts w:ascii="Verdana" w:hAnsi="Verdana" w:cs="Tahoma"/>
          <w:sz w:val="17"/>
          <w:szCs w:val="17"/>
        </w:rPr>
      </w:pPr>
      <w:r>
        <w:t xml:space="preserve">Latest Technology implementation viz. </w:t>
      </w:r>
      <w:r w:rsidRPr="005D0008">
        <w:rPr>
          <w:b/>
          <w:bCs/>
        </w:rPr>
        <w:t>RPA, IIOT</w:t>
      </w:r>
      <w:r w:rsidR="00C1380E">
        <w:rPr>
          <w:b/>
          <w:bCs/>
        </w:rPr>
        <w:t>.</w:t>
      </w:r>
      <w:r w:rsidR="00B8169D">
        <w:br/>
      </w:r>
    </w:p>
    <w:p w:rsidR="00B95571" w:rsidRDefault="00B95571" w:rsidP="00B95571">
      <w:pPr>
        <w:rPr>
          <w:rFonts w:ascii="Verdana" w:hAnsi="Verdana" w:cs="Tahoma"/>
          <w:sz w:val="17"/>
          <w:szCs w:val="17"/>
        </w:rPr>
      </w:pPr>
    </w:p>
    <w:p w:rsidR="009E27BB" w:rsidRPr="009E27BB" w:rsidRDefault="009E27BB" w:rsidP="005A35FB">
      <w:pPr>
        <w:rPr>
          <w:rFonts w:ascii="Arial" w:hAnsi="Arial" w:cs="Arial"/>
          <w:sz w:val="20"/>
          <w:szCs w:val="20"/>
        </w:rPr>
      </w:pPr>
      <w:r w:rsidRPr="00F83296">
        <w:rPr>
          <w:rFonts w:ascii="Arial" w:hAnsi="Arial" w:cs="Arial"/>
          <w:b/>
          <w:sz w:val="20"/>
          <w:szCs w:val="20"/>
        </w:rPr>
        <w:t xml:space="preserve">IT Infrastructure: </w:t>
      </w:r>
      <w:r w:rsidRPr="00F83296">
        <w:rPr>
          <w:rFonts w:ascii="Arial" w:hAnsi="Arial" w:cs="Arial"/>
          <w:b/>
          <w:sz w:val="20"/>
          <w:szCs w:val="20"/>
        </w:rPr>
        <w:br/>
      </w:r>
      <w:r w:rsidRPr="00F83296">
        <w:rPr>
          <w:rFonts w:ascii="Arial" w:hAnsi="Arial" w:cs="Arial"/>
          <w:sz w:val="20"/>
          <w:szCs w:val="20"/>
        </w:rPr>
        <w:t xml:space="preserve">Data Centre, Server virtualization, </w:t>
      </w:r>
      <w:r w:rsidR="002B3A89">
        <w:rPr>
          <w:rFonts w:ascii="Arial" w:hAnsi="Arial" w:cs="Arial"/>
          <w:sz w:val="20"/>
          <w:szCs w:val="20"/>
        </w:rPr>
        <w:t xml:space="preserve">Desktop Virtualization, </w:t>
      </w:r>
      <w:r w:rsidRPr="00F83296">
        <w:rPr>
          <w:rFonts w:ascii="Arial" w:hAnsi="Arial" w:cs="Arial"/>
          <w:sz w:val="20"/>
          <w:szCs w:val="20"/>
        </w:rPr>
        <w:t>Databases, end-to-end IT requirement design &amp; setup &amp; its management, Intranet &amp; Portals.</w:t>
      </w:r>
    </w:p>
    <w:p w:rsidR="009E27BB" w:rsidRPr="00F83296" w:rsidRDefault="009E27BB" w:rsidP="009E27BB">
      <w:pPr>
        <w:pStyle w:val="ListParagraph"/>
        <w:rPr>
          <w:rFonts w:ascii="Arial" w:hAnsi="Arial" w:cs="Arial"/>
          <w:sz w:val="20"/>
          <w:szCs w:val="20"/>
        </w:rPr>
      </w:pPr>
    </w:p>
    <w:p w:rsidR="009E27BB" w:rsidRPr="00F83296" w:rsidRDefault="009E27BB" w:rsidP="005A35FB">
      <w:pPr>
        <w:rPr>
          <w:rFonts w:ascii="Arial" w:hAnsi="Arial" w:cs="Arial"/>
          <w:b/>
          <w:sz w:val="20"/>
          <w:szCs w:val="20"/>
        </w:rPr>
      </w:pPr>
      <w:r w:rsidRPr="00F83296">
        <w:rPr>
          <w:rFonts w:ascii="Arial" w:hAnsi="Arial" w:cs="Arial"/>
          <w:b/>
          <w:sz w:val="20"/>
          <w:szCs w:val="20"/>
        </w:rPr>
        <w:t xml:space="preserve">Business Applications Implementation &amp; Management: </w:t>
      </w:r>
    </w:p>
    <w:p w:rsidR="00F83296" w:rsidRPr="00F83296" w:rsidRDefault="005A35FB" w:rsidP="005A35FB">
      <w:pPr>
        <w:rPr>
          <w:rFonts w:ascii="Arial" w:hAnsi="Arial" w:cs="Arial"/>
          <w:sz w:val="20"/>
          <w:szCs w:val="20"/>
        </w:rPr>
      </w:pPr>
      <w:r w:rsidRPr="0070273A">
        <w:rPr>
          <w:rFonts w:ascii="Arial" w:hAnsi="Arial" w:cs="Arial"/>
          <w:sz w:val="20"/>
          <w:szCs w:val="20"/>
        </w:rPr>
        <w:t xml:space="preserve">SAP S4 HANA, SAP ECC 6.0, </w:t>
      </w:r>
      <w:r w:rsidR="009E27BB" w:rsidRPr="0070273A">
        <w:rPr>
          <w:rFonts w:ascii="Arial" w:hAnsi="Arial" w:cs="Arial"/>
          <w:sz w:val="20"/>
          <w:szCs w:val="20"/>
        </w:rPr>
        <w:t>BaaN</w:t>
      </w:r>
      <w:r w:rsidR="00E64018" w:rsidRPr="0070273A">
        <w:rPr>
          <w:rFonts w:ascii="Arial" w:hAnsi="Arial" w:cs="Arial"/>
          <w:sz w:val="20"/>
          <w:szCs w:val="20"/>
        </w:rPr>
        <w:t xml:space="preserve"> ERP</w:t>
      </w:r>
      <w:r w:rsidR="009E27BB" w:rsidRPr="00F83296">
        <w:rPr>
          <w:rFonts w:ascii="Arial" w:hAnsi="Arial" w:cs="Arial"/>
          <w:sz w:val="20"/>
          <w:szCs w:val="20"/>
        </w:rPr>
        <w:t xml:space="preserve">, </w:t>
      </w:r>
      <w:r w:rsidR="00E64018" w:rsidRPr="00C1380E">
        <w:rPr>
          <w:rFonts w:ascii="Arial" w:hAnsi="Arial" w:cs="Arial"/>
          <w:b/>
          <w:bCs/>
          <w:sz w:val="20"/>
          <w:szCs w:val="20"/>
        </w:rPr>
        <w:t xml:space="preserve">Business </w:t>
      </w:r>
      <w:r w:rsidR="009218D2" w:rsidRPr="00C1380E">
        <w:rPr>
          <w:rFonts w:ascii="Arial" w:hAnsi="Arial" w:cs="Arial"/>
          <w:b/>
          <w:bCs/>
          <w:sz w:val="20"/>
          <w:szCs w:val="20"/>
        </w:rPr>
        <w:t>Intelligence</w:t>
      </w:r>
      <w:r w:rsidR="00E64018" w:rsidRPr="00C1380E">
        <w:rPr>
          <w:rFonts w:ascii="Arial" w:hAnsi="Arial" w:cs="Arial"/>
          <w:b/>
          <w:bCs/>
          <w:sz w:val="20"/>
          <w:szCs w:val="20"/>
        </w:rPr>
        <w:t xml:space="preserve"> QlikView, </w:t>
      </w:r>
      <w:r w:rsidR="009E27BB" w:rsidRPr="00C1380E">
        <w:rPr>
          <w:rFonts w:ascii="Arial" w:hAnsi="Arial" w:cs="Arial"/>
          <w:b/>
          <w:bCs/>
          <w:sz w:val="20"/>
          <w:szCs w:val="20"/>
        </w:rPr>
        <w:t>SAP-BI/BW</w:t>
      </w:r>
      <w:r w:rsidR="00E64018" w:rsidRPr="00C1380E">
        <w:rPr>
          <w:rFonts w:ascii="Arial" w:hAnsi="Arial" w:cs="Arial"/>
          <w:b/>
          <w:bCs/>
          <w:sz w:val="20"/>
          <w:szCs w:val="20"/>
        </w:rPr>
        <w:t>,</w:t>
      </w:r>
      <w:r w:rsidR="00E64018" w:rsidRPr="00F83296">
        <w:rPr>
          <w:rFonts w:ascii="Arial" w:hAnsi="Arial" w:cs="Arial"/>
          <w:sz w:val="20"/>
          <w:szCs w:val="20"/>
        </w:rPr>
        <w:t xml:space="preserve"> Intranet</w:t>
      </w:r>
      <w:r w:rsidR="009E27BB" w:rsidRPr="00F83296">
        <w:rPr>
          <w:rFonts w:ascii="Arial" w:hAnsi="Arial" w:cs="Arial"/>
          <w:sz w:val="20"/>
          <w:szCs w:val="20"/>
        </w:rPr>
        <w:t xml:space="preserve"> on MS </w:t>
      </w:r>
      <w:r w:rsidR="009218D2" w:rsidRPr="00F83296">
        <w:rPr>
          <w:rFonts w:ascii="Arial" w:hAnsi="Arial" w:cs="Arial"/>
          <w:sz w:val="20"/>
          <w:szCs w:val="20"/>
        </w:rPr>
        <w:t>SharePoint</w:t>
      </w:r>
      <w:r w:rsidR="009E27BB" w:rsidRPr="00F83296">
        <w:rPr>
          <w:rFonts w:ascii="Arial" w:hAnsi="Arial" w:cs="Arial"/>
          <w:sz w:val="20"/>
          <w:szCs w:val="20"/>
        </w:rPr>
        <w:t xml:space="preserve"> platform, Vendor access portal, </w:t>
      </w:r>
      <w:r w:rsidR="009218D2" w:rsidRPr="00C1380E">
        <w:rPr>
          <w:rFonts w:ascii="Arial" w:hAnsi="Arial" w:cs="Arial"/>
          <w:b/>
          <w:bCs/>
          <w:sz w:val="20"/>
          <w:szCs w:val="20"/>
        </w:rPr>
        <w:t xml:space="preserve">Spares Market </w:t>
      </w:r>
      <w:r w:rsidR="002B3A89" w:rsidRPr="00C1380E">
        <w:rPr>
          <w:rFonts w:ascii="Arial" w:hAnsi="Arial" w:cs="Arial"/>
          <w:b/>
          <w:bCs/>
          <w:sz w:val="20"/>
          <w:szCs w:val="20"/>
        </w:rPr>
        <w:t xml:space="preserve">Field </w:t>
      </w:r>
      <w:r w:rsidR="009218D2" w:rsidRPr="00C1380E">
        <w:rPr>
          <w:rFonts w:ascii="Arial" w:hAnsi="Arial" w:cs="Arial"/>
          <w:b/>
          <w:bCs/>
          <w:sz w:val="20"/>
          <w:szCs w:val="20"/>
        </w:rPr>
        <w:t>officer</w:t>
      </w:r>
      <w:r w:rsidR="009E27BB" w:rsidRPr="00C1380E">
        <w:rPr>
          <w:rFonts w:ascii="Arial" w:hAnsi="Arial" w:cs="Arial"/>
          <w:b/>
          <w:bCs/>
          <w:sz w:val="20"/>
          <w:szCs w:val="20"/>
        </w:rPr>
        <w:t xml:space="preserve"> portal.</w:t>
      </w:r>
    </w:p>
    <w:p w:rsidR="00F83296" w:rsidRPr="00F83296" w:rsidRDefault="00F83296" w:rsidP="00F83296">
      <w:pPr>
        <w:rPr>
          <w:rFonts w:ascii="Arial" w:hAnsi="Arial" w:cs="Arial"/>
          <w:sz w:val="20"/>
          <w:szCs w:val="20"/>
        </w:rPr>
      </w:pPr>
    </w:p>
    <w:p w:rsidR="00F83296" w:rsidRPr="00F83296" w:rsidRDefault="00F83296" w:rsidP="005A35FB">
      <w:pPr>
        <w:jc w:val="both"/>
        <w:rPr>
          <w:rFonts w:ascii="Arial" w:hAnsi="Arial" w:cs="Arial"/>
          <w:b/>
          <w:sz w:val="20"/>
          <w:szCs w:val="20"/>
        </w:rPr>
      </w:pPr>
      <w:r w:rsidRPr="00F83296">
        <w:rPr>
          <w:rFonts w:ascii="Arial" w:hAnsi="Arial" w:cs="Arial"/>
          <w:b/>
          <w:sz w:val="20"/>
          <w:szCs w:val="20"/>
        </w:rPr>
        <w:t>IT Governance and Information Security:</w:t>
      </w:r>
    </w:p>
    <w:p w:rsidR="009E27BB" w:rsidRDefault="00F83296" w:rsidP="005A35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Policy &amp; procedures for organization, </w:t>
      </w:r>
      <w:r w:rsidRPr="00F83296">
        <w:rPr>
          <w:rFonts w:ascii="Arial" w:hAnsi="Arial" w:cs="Arial"/>
          <w:sz w:val="20"/>
          <w:szCs w:val="20"/>
        </w:rPr>
        <w:t>compliance, gateway security, endpoint security as per organization needs and its management.</w:t>
      </w:r>
    </w:p>
    <w:p w:rsidR="00F83296" w:rsidRPr="00F83296" w:rsidRDefault="00F83296" w:rsidP="00F8329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83296" w:rsidRPr="00F83296" w:rsidRDefault="00F83296" w:rsidP="005A35FB">
      <w:pPr>
        <w:jc w:val="both"/>
        <w:rPr>
          <w:rFonts w:ascii="Arial" w:hAnsi="Arial" w:cs="Arial"/>
          <w:b/>
          <w:sz w:val="20"/>
          <w:szCs w:val="20"/>
        </w:rPr>
      </w:pPr>
      <w:r w:rsidRPr="00F83296">
        <w:rPr>
          <w:rFonts w:ascii="Arial" w:hAnsi="Arial" w:cs="Arial"/>
          <w:b/>
          <w:sz w:val="20"/>
          <w:szCs w:val="20"/>
        </w:rPr>
        <w:t>Implementation of ISMS - IS0 27001.</w:t>
      </w:r>
    </w:p>
    <w:p w:rsidR="00F83296" w:rsidRDefault="00F83296" w:rsidP="00F8329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3F7475" w:rsidRDefault="003F7475" w:rsidP="003F7475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 w:rsidRPr="00373ACF">
        <w:rPr>
          <w:rFonts w:ascii="Verdana" w:hAnsi="Verdana"/>
          <w:b/>
          <w:sz w:val="20"/>
          <w:szCs w:val="20"/>
        </w:rPr>
        <w:t>Career Profile</w:t>
      </w:r>
    </w:p>
    <w:p w:rsidR="00C1428A" w:rsidRDefault="00C1428A" w:rsidP="003F7475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DC27F3" w:rsidRDefault="00DC27F3" w:rsidP="00DC27F3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DC27F3" w:rsidRDefault="00DC27F3" w:rsidP="00DC27F3">
      <w:pPr>
        <w:shd w:val="clear" w:color="auto" w:fill="D9D9D9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Organization Name: </w:t>
      </w:r>
      <w:r>
        <w:rPr>
          <w:rFonts w:ascii="Verdana" w:hAnsi="Verdana" w:cs="Arial"/>
          <w:b/>
          <w:bCs/>
          <w:sz w:val="20"/>
          <w:szCs w:val="20"/>
        </w:rPr>
        <w:t xml:space="preserve">Naprod Life Science Pvt. </w:t>
      </w:r>
      <w:r w:rsidRPr="002B3A89">
        <w:rPr>
          <w:rFonts w:ascii="Verdana" w:hAnsi="Verdana" w:cs="Arial"/>
          <w:b/>
          <w:bCs/>
          <w:sz w:val="20"/>
          <w:szCs w:val="20"/>
        </w:rPr>
        <w:t xml:space="preserve">Ltd., </w:t>
      </w:r>
      <w:r>
        <w:rPr>
          <w:rFonts w:ascii="Verdana" w:hAnsi="Verdana" w:cs="Arial"/>
          <w:b/>
          <w:bCs/>
          <w:sz w:val="20"/>
          <w:szCs w:val="20"/>
        </w:rPr>
        <w:t>Mumbai</w:t>
      </w:r>
    </w:p>
    <w:p w:rsidR="00DC27F3" w:rsidRPr="00373ACF" w:rsidRDefault="00DC27F3" w:rsidP="00DC27F3">
      <w:pPr>
        <w:shd w:val="clear" w:color="auto" w:fill="D9D9D9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Existing Designation &amp; Role: AVP - Group</w:t>
      </w:r>
      <w:r w:rsidRPr="00373ACF"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 xml:space="preserve">Head </w:t>
      </w:r>
      <w:r w:rsidRPr="00373ACF">
        <w:rPr>
          <w:rFonts w:ascii="Verdana" w:hAnsi="Verdana" w:cs="Arial"/>
          <w:bCs/>
          <w:sz w:val="20"/>
          <w:szCs w:val="20"/>
        </w:rPr>
        <w:t>IT</w:t>
      </w:r>
      <w:r>
        <w:rPr>
          <w:rFonts w:ascii="Verdana" w:hAnsi="Verdana" w:cs="Arial"/>
          <w:bCs/>
          <w:sz w:val="20"/>
          <w:szCs w:val="20"/>
        </w:rPr>
        <w:t xml:space="preserve"> &amp; Systems</w:t>
      </w:r>
      <w:r w:rsidRPr="00373ACF">
        <w:rPr>
          <w:rFonts w:ascii="Verdana" w:hAnsi="Verdana" w:cs="Arial"/>
          <w:b/>
          <w:bCs/>
          <w:sz w:val="20"/>
          <w:szCs w:val="20"/>
        </w:rPr>
        <w:t xml:space="preserve"> </w:t>
      </w:r>
    </w:p>
    <w:p w:rsidR="00DC27F3" w:rsidRPr="00373ACF" w:rsidRDefault="00DC27F3" w:rsidP="00DC27F3">
      <w:pPr>
        <w:shd w:val="clear" w:color="auto" w:fill="D9D9D9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Working Since: Jun 2021 </w:t>
      </w:r>
    </w:p>
    <w:p w:rsidR="00C1380E" w:rsidRDefault="00C1380E" w:rsidP="00DC27F3">
      <w:pPr>
        <w:rPr>
          <w:rFonts w:ascii="Verdana" w:hAnsi="Verdana" w:cs="Tahoma"/>
          <w:b/>
          <w:bCs/>
          <w:sz w:val="20"/>
          <w:szCs w:val="20"/>
        </w:rPr>
      </w:pPr>
    </w:p>
    <w:p w:rsidR="00DC27F3" w:rsidRDefault="00DC27F3" w:rsidP="00DC27F3">
      <w:pPr>
        <w:rPr>
          <w:rFonts w:ascii="Verdana" w:hAnsi="Verdana" w:cs="Tahoma"/>
          <w:b/>
          <w:bCs/>
          <w:sz w:val="20"/>
          <w:szCs w:val="20"/>
        </w:rPr>
      </w:pPr>
      <w:r w:rsidRPr="000075F8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DC27F3" w:rsidRDefault="00DC27F3" w:rsidP="00DC27F3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</w:p>
    <w:p w:rsidR="00DC27F3" w:rsidRPr="007A0616" w:rsidRDefault="00DC27F3" w:rsidP="00DC27F3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Overseeing IT &amp; Systems for </w:t>
      </w:r>
      <w:r>
        <w:rPr>
          <w:rFonts w:ascii="Arial" w:hAnsi="Arial" w:cs="Arial"/>
          <w:b/>
          <w:bCs/>
          <w:sz w:val="20"/>
          <w:szCs w:val="20"/>
          <w:u w:val="single"/>
          <w:lang w:val="en"/>
        </w:rPr>
        <w:t xml:space="preserve">6 Companies, 3 R&amp;D Centre </w:t>
      </w:r>
      <w:r>
        <w:rPr>
          <w:rFonts w:ascii="Arial" w:hAnsi="Arial" w:cs="Arial"/>
          <w:sz w:val="20"/>
          <w:szCs w:val="20"/>
          <w:lang w:val="en"/>
        </w:rPr>
        <w:t xml:space="preserve">across India </w:t>
      </w:r>
    </w:p>
    <w:p w:rsidR="00DC27F3" w:rsidRPr="00DC27F3" w:rsidRDefault="00DC27F3" w:rsidP="00DC27F3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Responsible for outlining the company's technological vision, implementing technology strategies, and ensuring that the technological resources are aligned with the company's business needs.</w:t>
      </w:r>
    </w:p>
    <w:p w:rsidR="00DC27F3" w:rsidRPr="00DC27F3" w:rsidRDefault="00DC27F3" w:rsidP="00DC27F3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Ensuring technologies, new systems and infrastructure are used efficiently, </w:t>
      </w:r>
      <w:r w:rsidR="007B7ABB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profitably,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and securely which will yield competitive advantage.</w:t>
      </w:r>
    </w:p>
    <w:p w:rsidR="00DC27F3" w:rsidRPr="006D64F7" w:rsidRDefault="00DC27F3" w:rsidP="00DC27F3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Develop IT Strategy &amp; Roadmap</w:t>
      </w:r>
    </w:p>
    <w:p w:rsidR="00DC27F3" w:rsidRPr="007B7ABB" w:rsidRDefault="00DC27F3" w:rsidP="00DC27F3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7B7ABB">
        <w:rPr>
          <w:rFonts w:ascii="Arial" w:hAnsi="Arial" w:cs="Arial"/>
          <w:b/>
          <w:bCs/>
          <w:sz w:val="20"/>
          <w:szCs w:val="20"/>
          <w:lang w:val="en"/>
        </w:rPr>
        <w:t>Digital Transformation</w:t>
      </w:r>
      <w:r w:rsidR="007B7ABB" w:rsidRPr="007B7ABB">
        <w:rPr>
          <w:rFonts w:ascii="Arial" w:hAnsi="Arial" w:cs="Arial"/>
          <w:b/>
          <w:bCs/>
          <w:sz w:val="20"/>
          <w:szCs w:val="20"/>
          <w:lang w:val="en"/>
        </w:rPr>
        <w:t xml:space="preserve"> projects including Pharma 4.0</w:t>
      </w:r>
    </w:p>
    <w:p w:rsidR="00DC27F3" w:rsidRPr="007A0616" w:rsidRDefault="00DC27F3" w:rsidP="00DC27F3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IT Service Management</w:t>
      </w:r>
    </w:p>
    <w:p w:rsidR="00DC27F3" w:rsidRPr="007A0616" w:rsidRDefault="00DC27F3" w:rsidP="00DC27F3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IT Solution Delivery</w:t>
      </w:r>
    </w:p>
    <w:p w:rsidR="00DC27F3" w:rsidRPr="007A0616" w:rsidRDefault="00DC27F3" w:rsidP="00DC27F3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S</w:t>
      </w:r>
      <w:r>
        <w:rPr>
          <w:rFonts w:ascii="Arial" w:hAnsi="Arial" w:cs="Arial"/>
          <w:sz w:val="20"/>
          <w:szCs w:val="20"/>
          <w:lang w:val="en"/>
        </w:rPr>
        <w:t>etting and monitoring budgets</w:t>
      </w:r>
    </w:p>
    <w:p w:rsidR="00DC27F3" w:rsidRPr="007A0616" w:rsidRDefault="00DC27F3" w:rsidP="00DC27F3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IT Governance</w:t>
      </w:r>
    </w:p>
    <w:p w:rsidR="00DC27F3" w:rsidRPr="007A0616" w:rsidRDefault="00DC27F3" w:rsidP="00DC27F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Leverage power of IT by integrating IT with Business Strategy</w:t>
      </w:r>
    </w:p>
    <w:p w:rsidR="00DC27F3" w:rsidRPr="00C1380E" w:rsidRDefault="00DC27F3" w:rsidP="00DC27F3">
      <w:pPr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C1380E">
        <w:rPr>
          <w:rFonts w:ascii="Arial" w:hAnsi="Arial" w:cs="Arial"/>
          <w:b/>
          <w:bCs/>
          <w:sz w:val="20"/>
          <w:szCs w:val="20"/>
        </w:rPr>
        <w:t>Digitalization &amp; Automation of processes using IIOT for manufacturing processes.</w:t>
      </w:r>
    </w:p>
    <w:p w:rsidR="00DC27F3" w:rsidRDefault="00DC27F3" w:rsidP="00DC27F3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DC27F3" w:rsidRDefault="00DC27F3" w:rsidP="00DC27F3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DC27F3" w:rsidRPr="00DC27F3" w:rsidRDefault="00DC27F3" w:rsidP="00C1428A">
      <w:pPr>
        <w:shd w:val="clear" w:color="auto" w:fill="D9D9D9"/>
        <w:rPr>
          <w:rFonts w:ascii="Verdana" w:hAnsi="Verdana" w:cs="Arial"/>
          <w:bCs/>
          <w:color w:val="FFFFFF"/>
          <w:sz w:val="20"/>
          <w:szCs w:val="20"/>
        </w:rPr>
      </w:pPr>
    </w:p>
    <w:p w:rsidR="00C1428A" w:rsidRDefault="00C1428A" w:rsidP="00C1428A">
      <w:pPr>
        <w:shd w:val="clear" w:color="auto" w:fill="D9D9D9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Organization Name: </w:t>
      </w:r>
      <w:r>
        <w:rPr>
          <w:rFonts w:ascii="Verdana" w:hAnsi="Verdana" w:cs="Arial"/>
          <w:b/>
          <w:bCs/>
          <w:sz w:val="20"/>
          <w:szCs w:val="20"/>
        </w:rPr>
        <w:t xml:space="preserve">Alicon Castalloy </w:t>
      </w:r>
      <w:r w:rsidRPr="002B3A89">
        <w:rPr>
          <w:rFonts w:ascii="Verdana" w:hAnsi="Verdana" w:cs="Arial"/>
          <w:b/>
          <w:bCs/>
          <w:sz w:val="20"/>
          <w:szCs w:val="20"/>
        </w:rPr>
        <w:t>Ltd., Pune</w:t>
      </w:r>
    </w:p>
    <w:p w:rsidR="00C1428A" w:rsidRPr="00373ACF" w:rsidRDefault="00C1428A" w:rsidP="00C1428A">
      <w:pPr>
        <w:shd w:val="clear" w:color="auto" w:fill="D9D9D9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Designation &amp; Role: </w:t>
      </w:r>
      <w:r w:rsidRPr="00373ACF">
        <w:rPr>
          <w:rFonts w:ascii="Verdana" w:hAnsi="Verdana" w:cs="Arial"/>
          <w:bCs/>
          <w:sz w:val="20"/>
          <w:szCs w:val="20"/>
        </w:rPr>
        <w:t>General Manager –</w:t>
      </w:r>
      <w:r>
        <w:rPr>
          <w:rFonts w:ascii="Verdana" w:hAnsi="Verdana" w:cs="Arial"/>
          <w:bCs/>
          <w:sz w:val="20"/>
          <w:szCs w:val="20"/>
        </w:rPr>
        <w:t>Group</w:t>
      </w:r>
      <w:r w:rsidRPr="00373ACF"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 xml:space="preserve">Head </w:t>
      </w:r>
      <w:r w:rsidRPr="00373ACF">
        <w:rPr>
          <w:rFonts w:ascii="Verdana" w:hAnsi="Verdana" w:cs="Arial"/>
          <w:bCs/>
          <w:sz w:val="20"/>
          <w:szCs w:val="20"/>
        </w:rPr>
        <w:t>IT</w:t>
      </w:r>
      <w:r>
        <w:rPr>
          <w:rFonts w:ascii="Verdana" w:hAnsi="Verdana" w:cs="Arial"/>
          <w:bCs/>
          <w:sz w:val="20"/>
          <w:szCs w:val="20"/>
        </w:rPr>
        <w:t xml:space="preserve"> &amp; Systems</w:t>
      </w:r>
      <w:r w:rsidRPr="00373ACF">
        <w:rPr>
          <w:rFonts w:ascii="Verdana" w:hAnsi="Verdana" w:cs="Arial"/>
          <w:b/>
          <w:bCs/>
          <w:sz w:val="20"/>
          <w:szCs w:val="20"/>
        </w:rPr>
        <w:t xml:space="preserve"> </w:t>
      </w:r>
    </w:p>
    <w:p w:rsidR="00C1428A" w:rsidRPr="00373ACF" w:rsidRDefault="00C1428A" w:rsidP="00C1428A">
      <w:pPr>
        <w:shd w:val="clear" w:color="auto" w:fill="D9D9D9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Working Since: </w:t>
      </w:r>
      <w:r w:rsidRPr="00373ACF">
        <w:rPr>
          <w:rFonts w:ascii="Verdana" w:hAnsi="Verdana" w:cs="Arial"/>
          <w:bCs/>
          <w:sz w:val="20"/>
          <w:szCs w:val="20"/>
        </w:rPr>
        <w:t>Oct 2001</w:t>
      </w:r>
      <w:r>
        <w:rPr>
          <w:rFonts w:ascii="Verdana" w:hAnsi="Verdana" w:cs="Arial"/>
          <w:bCs/>
          <w:sz w:val="20"/>
          <w:szCs w:val="20"/>
        </w:rPr>
        <w:t xml:space="preserve">6 </w:t>
      </w:r>
      <w:r w:rsidR="00DC27F3">
        <w:rPr>
          <w:rFonts w:ascii="Verdana" w:hAnsi="Verdana" w:cs="Arial"/>
          <w:bCs/>
          <w:sz w:val="20"/>
          <w:szCs w:val="20"/>
        </w:rPr>
        <w:t>– Jun 2021</w:t>
      </w:r>
    </w:p>
    <w:p w:rsidR="00C1428A" w:rsidRPr="00373ACF" w:rsidRDefault="00C1428A" w:rsidP="00C1428A">
      <w:pPr>
        <w:rPr>
          <w:rFonts w:ascii="Verdana" w:hAnsi="Verdana"/>
          <w:sz w:val="20"/>
          <w:szCs w:val="20"/>
        </w:rPr>
      </w:pPr>
    </w:p>
    <w:p w:rsidR="00C1428A" w:rsidRPr="0070273A" w:rsidRDefault="00C1428A" w:rsidP="00C1428A">
      <w:pPr>
        <w:tabs>
          <w:tab w:val="left" w:pos="1845"/>
        </w:tabs>
        <w:rPr>
          <w:rFonts w:ascii="Verdana" w:hAnsi="Verdana" w:cs="Tahoma"/>
          <w:b/>
          <w:bCs/>
          <w:sz w:val="20"/>
          <w:szCs w:val="20"/>
        </w:rPr>
      </w:pPr>
      <w:r w:rsidRPr="0070273A">
        <w:rPr>
          <w:rFonts w:ascii="Verdana" w:hAnsi="Verdana" w:cs="Tahoma"/>
          <w:b/>
          <w:bCs/>
          <w:sz w:val="20"/>
          <w:szCs w:val="20"/>
        </w:rPr>
        <w:t>Achievements:</w:t>
      </w:r>
      <w:r w:rsidRPr="0070273A">
        <w:rPr>
          <w:rFonts w:ascii="Verdana" w:hAnsi="Verdana" w:cs="Tahoma"/>
          <w:b/>
          <w:bCs/>
          <w:sz w:val="20"/>
          <w:szCs w:val="20"/>
        </w:rPr>
        <w:tab/>
      </w:r>
    </w:p>
    <w:p w:rsidR="00C1428A" w:rsidRDefault="00C1428A" w:rsidP="00414969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 w:rsidRPr="0070273A">
        <w:rPr>
          <w:rFonts w:ascii="Verdana" w:hAnsi="Verdana" w:cs="Tahoma"/>
          <w:sz w:val="20"/>
          <w:szCs w:val="20"/>
        </w:rPr>
        <w:t xml:space="preserve">Successfully implemented SAP S4 HANA ERP </w:t>
      </w:r>
      <w:r w:rsidR="00E3166C" w:rsidRPr="0070273A">
        <w:rPr>
          <w:rFonts w:ascii="Verdana" w:hAnsi="Verdana" w:cs="Tahoma"/>
          <w:sz w:val="20"/>
          <w:szCs w:val="20"/>
        </w:rPr>
        <w:t xml:space="preserve">across </w:t>
      </w:r>
      <w:r w:rsidR="007E7972" w:rsidRPr="0070273A">
        <w:rPr>
          <w:rFonts w:ascii="Verdana" w:hAnsi="Verdana" w:cs="Tahoma"/>
          <w:sz w:val="20"/>
          <w:szCs w:val="20"/>
        </w:rPr>
        <w:t>1</w:t>
      </w:r>
      <w:r w:rsidR="006D64F7">
        <w:rPr>
          <w:rFonts w:ascii="Verdana" w:hAnsi="Verdana" w:cs="Tahoma"/>
          <w:sz w:val="20"/>
          <w:szCs w:val="20"/>
        </w:rPr>
        <w:t>3</w:t>
      </w:r>
      <w:r w:rsidR="007E7972" w:rsidRPr="0070273A">
        <w:rPr>
          <w:rFonts w:ascii="Verdana" w:hAnsi="Verdana" w:cs="Tahoma"/>
          <w:sz w:val="20"/>
          <w:szCs w:val="20"/>
        </w:rPr>
        <w:t xml:space="preserve"> Plants</w:t>
      </w:r>
      <w:r w:rsidR="006D64F7">
        <w:rPr>
          <w:rFonts w:ascii="Verdana" w:hAnsi="Verdana" w:cs="Tahoma"/>
          <w:sz w:val="20"/>
          <w:szCs w:val="20"/>
        </w:rPr>
        <w:t xml:space="preserve">, </w:t>
      </w:r>
      <w:r w:rsidR="004A1072">
        <w:rPr>
          <w:rFonts w:ascii="Verdana" w:hAnsi="Verdana" w:cs="Tahoma"/>
          <w:sz w:val="20"/>
          <w:szCs w:val="20"/>
        </w:rPr>
        <w:t>2</w:t>
      </w:r>
      <w:r w:rsidR="006D64F7">
        <w:rPr>
          <w:rFonts w:ascii="Verdana" w:hAnsi="Verdana" w:cs="Tahoma"/>
          <w:sz w:val="20"/>
          <w:szCs w:val="20"/>
        </w:rPr>
        <w:t xml:space="preserve"> Design center</w:t>
      </w:r>
      <w:r w:rsidR="007E7972" w:rsidRPr="0070273A">
        <w:rPr>
          <w:rFonts w:ascii="Verdana" w:hAnsi="Verdana" w:cs="Tahoma"/>
          <w:sz w:val="20"/>
          <w:szCs w:val="20"/>
        </w:rPr>
        <w:t xml:space="preserve"> and </w:t>
      </w:r>
      <w:r w:rsidR="006D64F7">
        <w:rPr>
          <w:rFonts w:ascii="Verdana" w:hAnsi="Verdana" w:cs="Tahoma"/>
          <w:sz w:val="20"/>
          <w:szCs w:val="20"/>
        </w:rPr>
        <w:t>1</w:t>
      </w:r>
      <w:r w:rsidR="007E7972" w:rsidRPr="0070273A">
        <w:rPr>
          <w:rFonts w:ascii="Verdana" w:hAnsi="Verdana" w:cs="Tahoma"/>
          <w:sz w:val="20"/>
          <w:szCs w:val="20"/>
        </w:rPr>
        <w:t xml:space="preserve"> Tool Room</w:t>
      </w:r>
      <w:r w:rsidR="00EB6FF9">
        <w:rPr>
          <w:rFonts w:ascii="Verdana" w:hAnsi="Verdana" w:cs="Tahoma"/>
          <w:sz w:val="20"/>
          <w:szCs w:val="20"/>
        </w:rPr>
        <w:t xml:space="preserve"> and 2 legal entities</w:t>
      </w:r>
      <w:r w:rsidR="007E7972" w:rsidRPr="0070273A">
        <w:rPr>
          <w:rFonts w:ascii="Verdana" w:hAnsi="Verdana" w:cs="Tahoma"/>
          <w:sz w:val="20"/>
          <w:szCs w:val="20"/>
        </w:rPr>
        <w:t xml:space="preserve">. </w:t>
      </w:r>
    </w:p>
    <w:p w:rsidR="002D2431" w:rsidRPr="002D2431" w:rsidRDefault="002D2431" w:rsidP="002D2431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2D2431">
        <w:rPr>
          <w:rFonts w:ascii="Verdana" w:hAnsi="Verdana" w:cs="Tahoma"/>
          <w:b/>
          <w:bCs/>
          <w:sz w:val="20"/>
          <w:szCs w:val="20"/>
        </w:rPr>
        <w:t xml:space="preserve">Implemented ISMS for IT &amp; Design center </w:t>
      </w:r>
    </w:p>
    <w:p w:rsidR="007B7ABB" w:rsidRPr="002D2431" w:rsidRDefault="007B7ABB" w:rsidP="007B7ABB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2D2431">
        <w:rPr>
          <w:rFonts w:ascii="Verdana" w:hAnsi="Verdana" w:cs="Tahoma"/>
          <w:b/>
          <w:bCs/>
          <w:sz w:val="20"/>
          <w:szCs w:val="20"/>
        </w:rPr>
        <w:t>Implemented IIOT based automation for manufacturing facilities</w:t>
      </w:r>
      <w:r w:rsidR="00C1380E" w:rsidRPr="002D2431">
        <w:rPr>
          <w:rFonts w:ascii="Verdana" w:hAnsi="Verdana" w:cs="Tahoma"/>
          <w:b/>
          <w:bCs/>
          <w:sz w:val="20"/>
          <w:szCs w:val="20"/>
        </w:rPr>
        <w:t xml:space="preserve"> </w:t>
      </w:r>
      <w:r w:rsidR="00300086">
        <w:rPr>
          <w:rFonts w:ascii="Verdana" w:hAnsi="Verdana" w:cs="Tahoma"/>
          <w:b/>
          <w:bCs/>
          <w:sz w:val="20"/>
          <w:szCs w:val="20"/>
        </w:rPr>
        <w:t xml:space="preserve">&amp; energy monitoring </w:t>
      </w:r>
      <w:r w:rsidR="00C1380E" w:rsidRPr="002D2431">
        <w:rPr>
          <w:rFonts w:ascii="Verdana" w:hAnsi="Verdana" w:cs="Tahoma"/>
          <w:b/>
          <w:bCs/>
          <w:sz w:val="20"/>
          <w:szCs w:val="20"/>
        </w:rPr>
        <w:t>with CB</w:t>
      </w:r>
      <w:r w:rsidR="002D2431" w:rsidRPr="002D2431">
        <w:rPr>
          <w:rFonts w:ascii="Verdana" w:hAnsi="Verdana" w:cs="Tahoma"/>
          <w:b/>
          <w:bCs/>
          <w:sz w:val="20"/>
          <w:szCs w:val="20"/>
        </w:rPr>
        <w:t>M</w:t>
      </w:r>
      <w:r w:rsidR="00300086">
        <w:rPr>
          <w:rFonts w:ascii="Verdana" w:hAnsi="Verdana" w:cs="Tahoma"/>
          <w:b/>
          <w:bCs/>
          <w:sz w:val="20"/>
          <w:szCs w:val="20"/>
        </w:rPr>
        <w:t>.</w:t>
      </w:r>
      <w:r w:rsidRPr="002D2431">
        <w:rPr>
          <w:rFonts w:ascii="Verdana" w:hAnsi="Verdana" w:cs="Tahoma"/>
          <w:b/>
          <w:bCs/>
          <w:sz w:val="20"/>
          <w:szCs w:val="20"/>
        </w:rPr>
        <w:t xml:space="preserve"> </w:t>
      </w:r>
    </w:p>
    <w:p w:rsidR="007B7ABB" w:rsidRPr="002D2431" w:rsidRDefault="007B7ABB" w:rsidP="007B7ABB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2D2431">
        <w:rPr>
          <w:rFonts w:ascii="Verdana" w:hAnsi="Verdana" w:cs="Tahoma"/>
          <w:b/>
          <w:bCs/>
          <w:sz w:val="20"/>
          <w:szCs w:val="20"/>
        </w:rPr>
        <w:t>Leading Digital Transformation for organization</w:t>
      </w:r>
    </w:p>
    <w:p w:rsidR="00E5357D" w:rsidRPr="002D2431" w:rsidRDefault="00E5357D" w:rsidP="007B7ABB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2D2431">
        <w:rPr>
          <w:rFonts w:ascii="Verdana" w:hAnsi="Verdana" w:cs="Tahoma"/>
          <w:b/>
          <w:bCs/>
          <w:sz w:val="20"/>
          <w:szCs w:val="20"/>
        </w:rPr>
        <w:t>RPA</w:t>
      </w:r>
      <w:r w:rsidR="008151E7">
        <w:rPr>
          <w:rFonts w:ascii="Verdana" w:hAnsi="Verdana" w:cs="Tahoma"/>
          <w:b/>
          <w:bCs/>
          <w:sz w:val="20"/>
          <w:szCs w:val="20"/>
        </w:rPr>
        <w:t xml:space="preserve"> </w:t>
      </w:r>
      <w:r w:rsidRPr="002D2431">
        <w:rPr>
          <w:rFonts w:ascii="Verdana" w:hAnsi="Verdana" w:cs="Tahoma"/>
          <w:b/>
          <w:bCs/>
          <w:sz w:val="20"/>
          <w:szCs w:val="20"/>
        </w:rPr>
        <w:t>implementation for Material Receipt till Bill passing - Finance Invoice processing</w:t>
      </w:r>
      <w:r w:rsidR="008151E7">
        <w:rPr>
          <w:rFonts w:ascii="Verdana" w:hAnsi="Verdana" w:cs="Tahoma"/>
          <w:b/>
          <w:bCs/>
          <w:sz w:val="20"/>
          <w:szCs w:val="20"/>
        </w:rPr>
        <w:t>.</w:t>
      </w:r>
      <w:r w:rsidRPr="002D2431">
        <w:rPr>
          <w:rFonts w:ascii="Verdana" w:hAnsi="Verdana" w:cs="Tahoma"/>
          <w:b/>
          <w:bCs/>
          <w:sz w:val="20"/>
          <w:szCs w:val="20"/>
        </w:rPr>
        <w:t xml:space="preserve"> </w:t>
      </w:r>
    </w:p>
    <w:p w:rsidR="00E5357D" w:rsidRDefault="00E5357D" w:rsidP="00E5357D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Implemented various applications on QR CODE as part of digitalization &amp; paperless journey</w:t>
      </w:r>
    </w:p>
    <w:p w:rsidR="007E7972" w:rsidRDefault="007E7972" w:rsidP="00C1428A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3B59C7">
        <w:rPr>
          <w:rFonts w:ascii="Verdana" w:hAnsi="Verdana" w:cs="Tahoma"/>
          <w:b/>
          <w:bCs/>
          <w:sz w:val="20"/>
          <w:szCs w:val="20"/>
        </w:rPr>
        <w:t>Implemented SAP S4 HANA architecture on cloud</w:t>
      </w:r>
    </w:p>
    <w:p w:rsidR="00164434" w:rsidRPr="003B59C7" w:rsidRDefault="00164434" w:rsidP="00C1428A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Implemented Project Management tool on cloud - SAS</w:t>
      </w:r>
    </w:p>
    <w:p w:rsidR="007E7972" w:rsidRDefault="00AE79B0" w:rsidP="007E7972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</w:t>
      </w:r>
      <w:r w:rsidR="007E7972" w:rsidRPr="00A121E4">
        <w:rPr>
          <w:rFonts w:ascii="Verdana" w:hAnsi="Verdana" w:cs="Tahoma"/>
          <w:sz w:val="20"/>
          <w:szCs w:val="20"/>
        </w:rPr>
        <w:t xml:space="preserve">mplementation of Disaster Recovery System for </w:t>
      </w:r>
      <w:r w:rsidR="007E7972">
        <w:rPr>
          <w:rFonts w:ascii="Verdana" w:hAnsi="Verdana" w:cs="Tahoma"/>
          <w:sz w:val="20"/>
          <w:szCs w:val="20"/>
        </w:rPr>
        <w:t>SAP S4 HANA.</w:t>
      </w:r>
    </w:p>
    <w:p w:rsidR="006D64F7" w:rsidRDefault="006D64F7" w:rsidP="007E7972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Implemented PTC PLM solution for Design center </w:t>
      </w:r>
    </w:p>
    <w:p w:rsidR="00C1428A" w:rsidRPr="00A121E4" w:rsidRDefault="007E7972" w:rsidP="00C1428A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</w:t>
      </w:r>
      <w:r w:rsidR="00C1428A" w:rsidRPr="00A121E4">
        <w:rPr>
          <w:rFonts w:ascii="Verdana" w:hAnsi="Verdana" w:cs="Tahoma"/>
          <w:sz w:val="20"/>
          <w:szCs w:val="20"/>
        </w:rPr>
        <w:t xml:space="preserve">mplementation of </w:t>
      </w:r>
      <w:r w:rsidR="00AE79B0">
        <w:rPr>
          <w:rFonts w:ascii="Verdana" w:hAnsi="Verdana" w:cs="Tahoma"/>
          <w:sz w:val="20"/>
          <w:szCs w:val="20"/>
        </w:rPr>
        <w:t>Microsoft O365 &amp; Zimbra Hybrid messaging solution</w:t>
      </w:r>
    </w:p>
    <w:p w:rsidR="007E7972" w:rsidRDefault="007E7972" w:rsidP="00C1428A">
      <w:pPr>
        <w:rPr>
          <w:rFonts w:ascii="Verdana" w:hAnsi="Verdana" w:cs="Tahoma"/>
          <w:b/>
          <w:bCs/>
          <w:sz w:val="20"/>
          <w:szCs w:val="20"/>
        </w:rPr>
      </w:pPr>
    </w:p>
    <w:p w:rsidR="00C1428A" w:rsidRDefault="00C1428A" w:rsidP="00C1428A">
      <w:pPr>
        <w:rPr>
          <w:rFonts w:ascii="Verdana" w:hAnsi="Verdana" w:cs="Tahoma"/>
          <w:b/>
          <w:bCs/>
          <w:sz w:val="20"/>
          <w:szCs w:val="20"/>
        </w:rPr>
      </w:pPr>
      <w:r w:rsidRPr="000075F8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FE5186" w:rsidRDefault="00FE5186" w:rsidP="00C1428A">
      <w:pPr>
        <w:rPr>
          <w:rFonts w:ascii="Verdana" w:hAnsi="Verdana" w:cs="Tahoma"/>
          <w:b/>
          <w:bCs/>
          <w:sz w:val="20"/>
          <w:szCs w:val="20"/>
        </w:rPr>
      </w:pPr>
    </w:p>
    <w:p w:rsidR="006D64F7" w:rsidRPr="007A0616" w:rsidRDefault="006D64F7" w:rsidP="006D64F7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Overseeing IT &amp; Systems for </w:t>
      </w:r>
      <w:r w:rsidRPr="006D64F7">
        <w:rPr>
          <w:rFonts w:ascii="Arial" w:hAnsi="Arial" w:cs="Arial"/>
          <w:b/>
          <w:bCs/>
          <w:sz w:val="20"/>
          <w:szCs w:val="20"/>
          <w:u w:val="single"/>
          <w:lang w:val="en"/>
        </w:rPr>
        <w:t>13 Plants</w:t>
      </w:r>
      <w:r>
        <w:rPr>
          <w:rFonts w:ascii="Arial" w:hAnsi="Arial" w:cs="Arial"/>
          <w:b/>
          <w:bCs/>
          <w:sz w:val="20"/>
          <w:szCs w:val="20"/>
          <w:u w:val="single"/>
          <w:lang w:val="en"/>
        </w:rPr>
        <w:t xml:space="preserve">, </w:t>
      </w:r>
      <w:r w:rsidR="00DE782C">
        <w:rPr>
          <w:rFonts w:ascii="Arial" w:hAnsi="Arial" w:cs="Arial"/>
          <w:b/>
          <w:bCs/>
          <w:sz w:val="20"/>
          <w:szCs w:val="20"/>
          <w:u w:val="single"/>
          <w:lang w:val="en"/>
        </w:rPr>
        <w:t>1</w:t>
      </w:r>
      <w:r>
        <w:rPr>
          <w:rFonts w:ascii="Arial" w:hAnsi="Arial" w:cs="Arial"/>
          <w:b/>
          <w:bCs/>
          <w:sz w:val="20"/>
          <w:szCs w:val="20"/>
          <w:u w:val="single"/>
          <w:lang w:val="en"/>
        </w:rPr>
        <w:t xml:space="preserve"> Design Centre and 1 Tool Room </w:t>
      </w:r>
      <w:r>
        <w:rPr>
          <w:rFonts w:ascii="Arial" w:hAnsi="Arial" w:cs="Arial"/>
          <w:sz w:val="20"/>
          <w:szCs w:val="20"/>
          <w:lang w:val="en"/>
        </w:rPr>
        <w:t xml:space="preserve">across India </w:t>
      </w:r>
    </w:p>
    <w:p w:rsidR="007A0616" w:rsidRPr="006D64F7" w:rsidRDefault="007A0616" w:rsidP="007A0616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Develop IT Strategy &amp; Roadmap</w:t>
      </w:r>
    </w:p>
    <w:p w:rsidR="007A0616" w:rsidRPr="007A0616" w:rsidRDefault="00FE5186" w:rsidP="007A0616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Digital </w:t>
      </w:r>
      <w:r w:rsidR="007A0616">
        <w:rPr>
          <w:rFonts w:ascii="Arial" w:hAnsi="Arial" w:cs="Arial"/>
          <w:sz w:val="20"/>
          <w:szCs w:val="20"/>
          <w:lang w:val="en"/>
        </w:rPr>
        <w:t>Transformation</w:t>
      </w:r>
    </w:p>
    <w:p w:rsidR="007A0616" w:rsidRPr="007A0616" w:rsidRDefault="007A0616" w:rsidP="007A0616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IT Service Management</w:t>
      </w:r>
    </w:p>
    <w:p w:rsidR="007A0616" w:rsidRPr="007A0616" w:rsidRDefault="007A0616" w:rsidP="007A0616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IT Solution Delivery</w:t>
      </w:r>
    </w:p>
    <w:p w:rsidR="007A0616" w:rsidRPr="007A0616" w:rsidRDefault="007A0616" w:rsidP="007A0616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S</w:t>
      </w:r>
      <w:r>
        <w:rPr>
          <w:rFonts w:ascii="Arial" w:hAnsi="Arial" w:cs="Arial"/>
          <w:sz w:val="20"/>
          <w:szCs w:val="20"/>
          <w:lang w:val="en"/>
        </w:rPr>
        <w:t>etting and monitoring budgets</w:t>
      </w:r>
    </w:p>
    <w:p w:rsidR="007A0616" w:rsidRPr="007A0616" w:rsidRDefault="007A0616" w:rsidP="007A0616">
      <w:pPr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IT Governance</w:t>
      </w:r>
    </w:p>
    <w:p w:rsidR="007A0616" w:rsidRPr="007A0616" w:rsidRDefault="007A0616" w:rsidP="007A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A0616">
        <w:rPr>
          <w:rFonts w:ascii="Arial" w:hAnsi="Arial" w:cs="Arial"/>
          <w:sz w:val="20"/>
          <w:szCs w:val="20"/>
          <w:lang w:val="en"/>
        </w:rPr>
        <w:t>Leverage power of IT by integrating IT with Business Strategy</w:t>
      </w:r>
    </w:p>
    <w:p w:rsidR="00AE79B0" w:rsidRPr="007A0616" w:rsidRDefault="00AE79B0" w:rsidP="007A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A0616">
        <w:rPr>
          <w:rFonts w:ascii="Arial" w:hAnsi="Arial" w:cs="Arial"/>
          <w:sz w:val="20"/>
          <w:szCs w:val="20"/>
        </w:rPr>
        <w:t>Digitalization &amp; Automation of processes using IIOT for manufacturing processes.</w:t>
      </w:r>
    </w:p>
    <w:p w:rsidR="00C1428A" w:rsidRDefault="00C1428A" w:rsidP="003F7475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C1428A" w:rsidRDefault="00C1428A" w:rsidP="003F7475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DC27F3" w:rsidRDefault="00DC27F3" w:rsidP="00DC27F3">
      <w:pPr>
        <w:shd w:val="clear" w:color="auto" w:fill="D9D9D9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Organization Name: Endurance Technologies Ltd., Pune</w:t>
      </w:r>
    </w:p>
    <w:p w:rsidR="00DC27F3" w:rsidRDefault="00DC27F3" w:rsidP="00DC27F3">
      <w:pPr>
        <w:shd w:val="clear" w:color="auto" w:fill="D9D9D9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Designation &amp; Role: </w:t>
      </w:r>
      <w:r w:rsidR="00C1428A">
        <w:rPr>
          <w:rFonts w:ascii="Verdana" w:hAnsi="Verdana" w:cs="Arial"/>
          <w:bCs/>
          <w:sz w:val="20"/>
          <w:szCs w:val="20"/>
        </w:rPr>
        <w:t>Head Group</w:t>
      </w:r>
      <w:r w:rsidR="00C1428A" w:rsidRPr="00373ACF">
        <w:rPr>
          <w:rFonts w:ascii="Verdana" w:hAnsi="Verdana" w:cs="Arial"/>
          <w:bCs/>
          <w:sz w:val="20"/>
          <w:szCs w:val="20"/>
        </w:rPr>
        <w:t xml:space="preserve"> IT</w:t>
      </w:r>
      <w:r w:rsidR="00C1428A">
        <w:rPr>
          <w:rFonts w:ascii="Verdana" w:hAnsi="Verdana" w:cs="Arial"/>
          <w:bCs/>
          <w:sz w:val="20"/>
          <w:szCs w:val="20"/>
        </w:rPr>
        <w:t xml:space="preserve"> &amp; CISO</w:t>
      </w:r>
    </w:p>
    <w:p w:rsidR="00C1428A" w:rsidRPr="00373ACF" w:rsidRDefault="00C1428A" w:rsidP="00DC27F3">
      <w:pPr>
        <w:shd w:val="clear" w:color="auto" w:fill="D9D9D9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Oct 2001 - Sep</w:t>
      </w:r>
      <w:r w:rsidRPr="00373ACF">
        <w:rPr>
          <w:rFonts w:ascii="Verdana" w:hAnsi="Verdana" w:cs="Arial"/>
          <w:bCs/>
          <w:sz w:val="20"/>
          <w:szCs w:val="20"/>
        </w:rPr>
        <w:t xml:space="preserve"> 20</w:t>
      </w:r>
      <w:r>
        <w:rPr>
          <w:rFonts w:ascii="Verdana" w:hAnsi="Verdana" w:cs="Arial"/>
          <w:bCs/>
          <w:sz w:val="20"/>
          <w:szCs w:val="20"/>
        </w:rPr>
        <w:t>16</w:t>
      </w:r>
    </w:p>
    <w:p w:rsidR="003F7475" w:rsidRPr="00373ACF" w:rsidRDefault="003F7475" w:rsidP="003F7475">
      <w:pPr>
        <w:rPr>
          <w:rFonts w:ascii="Verdana" w:hAnsi="Verdana"/>
          <w:sz w:val="20"/>
          <w:szCs w:val="20"/>
        </w:rPr>
      </w:pPr>
    </w:p>
    <w:p w:rsidR="003F7475" w:rsidRPr="00373ACF" w:rsidRDefault="003F7475" w:rsidP="003F7475">
      <w:pPr>
        <w:tabs>
          <w:tab w:val="left" w:pos="1845"/>
        </w:tabs>
        <w:rPr>
          <w:rFonts w:ascii="Verdana" w:hAnsi="Verdana" w:cs="Tahoma"/>
          <w:b/>
          <w:bCs/>
          <w:sz w:val="20"/>
          <w:szCs w:val="20"/>
        </w:rPr>
      </w:pPr>
      <w:r w:rsidRPr="00373ACF">
        <w:rPr>
          <w:rFonts w:ascii="Verdana" w:hAnsi="Verdana" w:cs="Tahoma"/>
          <w:b/>
          <w:bCs/>
          <w:sz w:val="20"/>
          <w:szCs w:val="20"/>
        </w:rPr>
        <w:t>Achievements:</w:t>
      </w:r>
      <w:r w:rsidRPr="00373ACF">
        <w:rPr>
          <w:rFonts w:ascii="Verdana" w:hAnsi="Verdana" w:cs="Tahoma"/>
          <w:b/>
          <w:bCs/>
          <w:sz w:val="20"/>
          <w:szCs w:val="20"/>
        </w:rPr>
        <w:tab/>
      </w:r>
    </w:p>
    <w:p w:rsidR="003D5CB6" w:rsidRPr="0070273A" w:rsidRDefault="003D5CB6" w:rsidP="003D5CB6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bookmarkStart w:id="2" w:name="_Hlk30588576"/>
      <w:bookmarkStart w:id="3" w:name="_Hlk30588657"/>
      <w:r w:rsidRPr="0070273A">
        <w:rPr>
          <w:rFonts w:ascii="Verdana" w:hAnsi="Verdana" w:cs="Tahoma"/>
          <w:sz w:val="20"/>
          <w:szCs w:val="20"/>
        </w:rPr>
        <w:t>Successfully implemented SAP across 17 plants of the organization apart from implementing SAP BIW.</w:t>
      </w:r>
    </w:p>
    <w:bookmarkEnd w:id="2"/>
    <w:p w:rsidR="00377896" w:rsidRPr="003B59C7" w:rsidRDefault="00377896" w:rsidP="003D5CB6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3B59C7">
        <w:rPr>
          <w:rFonts w:ascii="Verdana" w:hAnsi="Verdana" w:cs="Tahoma"/>
          <w:b/>
          <w:bCs/>
          <w:sz w:val="20"/>
          <w:szCs w:val="20"/>
        </w:rPr>
        <w:t>Successfully implemented BI-Qlikview for organization.</w:t>
      </w:r>
    </w:p>
    <w:p w:rsidR="003F6712" w:rsidRDefault="003F6712" w:rsidP="003D5CB6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3B59C7">
        <w:rPr>
          <w:rFonts w:ascii="Verdana" w:hAnsi="Verdana" w:cs="Tahoma"/>
          <w:b/>
          <w:bCs/>
          <w:sz w:val="20"/>
          <w:szCs w:val="20"/>
        </w:rPr>
        <w:t xml:space="preserve">Implemented Shop floor automation </w:t>
      </w:r>
      <w:r w:rsidR="007C2FF9" w:rsidRPr="003B59C7">
        <w:rPr>
          <w:rFonts w:ascii="Verdana" w:hAnsi="Verdana" w:cs="Tahoma"/>
          <w:b/>
          <w:bCs/>
          <w:sz w:val="20"/>
          <w:szCs w:val="20"/>
        </w:rPr>
        <w:t xml:space="preserve">using Barcode technology </w:t>
      </w:r>
      <w:r w:rsidRPr="003B59C7">
        <w:rPr>
          <w:rFonts w:ascii="Verdana" w:hAnsi="Verdana" w:cs="Tahoma"/>
          <w:b/>
          <w:bCs/>
          <w:sz w:val="20"/>
          <w:szCs w:val="20"/>
        </w:rPr>
        <w:t xml:space="preserve">to capture </w:t>
      </w:r>
      <w:r w:rsidR="007C2FF9" w:rsidRPr="003B59C7">
        <w:rPr>
          <w:rFonts w:ascii="Verdana" w:hAnsi="Verdana" w:cs="Tahoma"/>
          <w:b/>
          <w:bCs/>
          <w:sz w:val="20"/>
          <w:szCs w:val="20"/>
        </w:rPr>
        <w:t>material movement from procurement till dispatch.</w:t>
      </w:r>
    </w:p>
    <w:p w:rsidR="003B59C7" w:rsidRPr="003B59C7" w:rsidRDefault="003B59C7" w:rsidP="003D5CB6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Implemented Shopfloor PLC Data collection through sensors for Die Casting machines.</w:t>
      </w:r>
    </w:p>
    <w:p w:rsidR="00377896" w:rsidRPr="003B59C7" w:rsidRDefault="00377896" w:rsidP="003D5CB6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3B59C7">
        <w:rPr>
          <w:rFonts w:ascii="Verdana" w:hAnsi="Verdana" w:cs="Tahoma"/>
          <w:b/>
          <w:bCs/>
          <w:sz w:val="20"/>
          <w:szCs w:val="20"/>
        </w:rPr>
        <w:t>Implemented Desktop virtualization using Citrix HSD.</w:t>
      </w:r>
    </w:p>
    <w:p w:rsidR="001E640D" w:rsidRPr="00A121E4" w:rsidRDefault="001E640D" w:rsidP="001E640D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bookmarkStart w:id="4" w:name="_Hlk68334211"/>
      <w:r w:rsidRPr="00A121E4">
        <w:rPr>
          <w:rFonts w:ascii="Verdana" w:hAnsi="Verdana" w:cs="Tahoma"/>
          <w:sz w:val="20"/>
          <w:szCs w:val="20"/>
        </w:rPr>
        <w:t>Instrumental in unification of business process for the group through implementation of centralized Data Center for pan India plant operations.</w:t>
      </w:r>
    </w:p>
    <w:bookmarkEnd w:id="4"/>
    <w:p w:rsidR="001E640D" w:rsidRPr="00A121E4" w:rsidRDefault="00E75266" w:rsidP="004F4C5A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 w:rsidRPr="00A121E4">
        <w:rPr>
          <w:rFonts w:ascii="Verdana" w:hAnsi="Verdana" w:cs="Tahoma"/>
          <w:sz w:val="20"/>
          <w:szCs w:val="20"/>
        </w:rPr>
        <w:t xml:space="preserve">Played key role in </w:t>
      </w:r>
      <w:r w:rsidR="00E77FBD" w:rsidRPr="00A121E4">
        <w:rPr>
          <w:rFonts w:ascii="Verdana" w:hAnsi="Verdana" w:cs="Tahoma"/>
          <w:sz w:val="20"/>
          <w:szCs w:val="20"/>
        </w:rPr>
        <w:t>the consolidation of the IT department as a shared service business model.</w:t>
      </w:r>
    </w:p>
    <w:p w:rsidR="00E77FBD" w:rsidRPr="00A121E4" w:rsidRDefault="00E77FBD" w:rsidP="004F4C5A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 w:rsidRPr="00A121E4">
        <w:rPr>
          <w:rFonts w:ascii="Verdana" w:hAnsi="Verdana" w:cs="Tahoma"/>
          <w:sz w:val="20"/>
          <w:szCs w:val="20"/>
        </w:rPr>
        <w:t>Appreciated for optimization of total cost of ownership (TCO).</w:t>
      </w:r>
    </w:p>
    <w:p w:rsidR="00E77FBD" w:rsidRPr="00A121E4" w:rsidRDefault="00E77FBD" w:rsidP="004F4C5A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 w:rsidRPr="00A121E4">
        <w:rPr>
          <w:rFonts w:ascii="Verdana" w:hAnsi="Verdana" w:cs="Tahoma"/>
          <w:sz w:val="20"/>
          <w:szCs w:val="20"/>
        </w:rPr>
        <w:t xml:space="preserve">implementation of Disaster Recovery System for </w:t>
      </w:r>
      <w:r w:rsidR="0074391E">
        <w:rPr>
          <w:rFonts w:ascii="Verdana" w:hAnsi="Verdana" w:cs="Tahoma"/>
          <w:sz w:val="20"/>
          <w:szCs w:val="20"/>
        </w:rPr>
        <w:t xml:space="preserve">SAP &amp; </w:t>
      </w:r>
      <w:r w:rsidR="002B3A89">
        <w:rPr>
          <w:rFonts w:ascii="Verdana" w:hAnsi="Verdana" w:cs="Tahoma"/>
          <w:sz w:val="20"/>
          <w:szCs w:val="20"/>
        </w:rPr>
        <w:t>PLM</w:t>
      </w:r>
    </w:p>
    <w:p w:rsidR="00142562" w:rsidRPr="003B59C7" w:rsidRDefault="0074391E" w:rsidP="004F4C5A">
      <w:pPr>
        <w:numPr>
          <w:ilvl w:val="0"/>
          <w:numId w:val="1"/>
        </w:numPr>
        <w:jc w:val="both"/>
        <w:rPr>
          <w:rFonts w:ascii="Verdana" w:hAnsi="Verdana" w:cs="Tahoma"/>
          <w:b/>
          <w:bCs/>
          <w:sz w:val="20"/>
          <w:szCs w:val="20"/>
        </w:rPr>
      </w:pPr>
      <w:r w:rsidRPr="003B59C7">
        <w:rPr>
          <w:rFonts w:ascii="Verdana" w:hAnsi="Verdana" w:cs="Tahoma"/>
          <w:b/>
          <w:bCs/>
          <w:sz w:val="20"/>
          <w:szCs w:val="20"/>
        </w:rPr>
        <w:t xml:space="preserve">Implemented ISMS - ISO 27001 in </w:t>
      </w:r>
      <w:r w:rsidR="002B3A89" w:rsidRPr="003B59C7">
        <w:rPr>
          <w:rFonts w:ascii="Verdana" w:hAnsi="Verdana" w:cs="Tahoma"/>
          <w:b/>
          <w:bCs/>
          <w:sz w:val="20"/>
          <w:szCs w:val="20"/>
        </w:rPr>
        <w:t>JuLy’2013</w:t>
      </w:r>
      <w:bookmarkEnd w:id="3"/>
    </w:p>
    <w:p w:rsidR="003F7475" w:rsidRPr="003B59C7" w:rsidRDefault="003F7475" w:rsidP="00274030">
      <w:pPr>
        <w:rPr>
          <w:b/>
          <w:bCs/>
          <w:szCs w:val="20"/>
        </w:rPr>
      </w:pPr>
    </w:p>
    <w:p w:rsidR="000075F8" w:rsidRPr="000075F8" w:rsidRDefault="000075F8" w:rsidP="000075F8">
      <w:pPr>
        <w:rPr>
          <w:rFonts w:ascii="Verdana" w:hAnsi="Verdana" w:cs="Tahoma"/>
          <w:b/>
          <w:bCs/>
          <w:sz w:val="20"/>
          <w:szCs w:val="20"/>
        </w:rPr>
      </w:pPr>
      <w:r w:rsidRPr="000075F8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0075F8" w:rsidRPr="00A121E4" w:rsidRDefault="00155B1B" w:rsidP="000075F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E52D9D" w:rsidRPr="00A121E4">
        <w:rPr>
          <w:rFonts w:ascii="Arial" w:hAnsi="Arial" w:cs="Arial"/>
          <w:sz w:val="20"/>
          <w:szCs w:val="20"/>
        </w:rPr>
        <w:t>etting up of the Management Information System of the Group and planning for Information Resource Management.</w:t>
      </w:r>
    </w:p>
    <w:p w:rsidR="00D44B64" w:rsidRPr="00A121E4" w:rsidRDefault="00D44B64" w:rsidP="000075F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color w:val="000000"/>
          <w:sz w:val="20"/>
          <w:szCs w:val="20"/>
        </w:rPr>
        <w:t>Provide leadership to the technology team in develop</w:t>
      </w:r>
      <w:r w:rsidR="005A0E03" w:rsidRPr="00A121E4">
        <w:rPr>
          <w:rFonts w:ascii="Arial" w:hAnsi="Arial" w:cs="Arial"/>
          <w:color w:val="000000"/>
          <w:sz w:val="20"/>
          <w:szCs w:val="20"/>
        </w:rPr>
        <w:t>ment of</w:t>
      </w:r>
      <w:r w:rsidRPr="00A121E4">
        <w:rPr>
          <w:rFonts w:ascii="Arial" w:hAnsi="Arial" w:cs="Arial"/>
          <w:color w:val="000000"/>
          <w:sz w:val="20"/>
          <w:szCs w:val="20"/>
        </w:rPr>
        <w:t xml:space="preserve"> standards, reporting and monitoring system for IT with the aim of providing high quality service and optimization of performance.</w:t>
      </w:r>
    </w:p>
    <w:p w:rsidR="00E52D9D" w:rsidRPr="00A121E4" w:rsidRDefault="00E52D9D" w:rsidP="000075F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>Understanding of business strategies for deriving IS requirements</w:t>
      </w:r>
      <w:r w:rsidR="008151E7">
        <w:rPr>
          <w:rFonts w:ascii="Arial" w:hAnsi="Arial" w:cs="Arial"/>
          <w:sz w:val="20"/>
          <w:szCs w:val="20"/>
        </w:rPr>
        <w:t>,</w:t>
      </w:r>
      <w:r w:rsidRPr="00A121E4">
        <w:rPr>
          <w:rFonts w:ascii="Arial" w:hAnsi="Arial" w:cs="Arial"/>
          <w:sz w:val="20"/>
          <w:szCs w:val="20"/>
        </w:rPr>
        <w:t xml:space="preserve"> planning and forecasting of information technologies and methodologies.</w:t>
      </w:r>
    </w:p>
    <w:p w:rsidR="00714899" w:rsidRPr="00A121E4" w:rsidRDefault="00F71EC3" w:rsidP="000075F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>Provide leadership to the team in the accomplishment of organizational vision, strategy, business concepts and goals.</w:t>
      </w:r>
    </w:p>
    <w:p w:rsidR="00155B1B" w:rsidRDefault="00714899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 xml:space="preserve">Definition of enterprise system architectures; </w:t>
      </w:r>
      <w:r w:rsidR="003C71DD" w:rsidRPr="00A121E4">
        <w:rPr>
          <w:rFonts w:ascii="Arial" w:hAnsi="Arial" w:cs="Arial"/>
          <w:sz w:val="20"/>
          <w:szCs w:val="20"/>
        </w:rPr>
        <w:t xml:space="preserve">procurement, deployment of enterprise application system including </w:t>
      </w:r>
      <w:r w:rsidR="00E64018">
        <w:rPr>
          <w:rFonts w:ascii="Arial" w:hAnsi="Arial" w:cs="Arial"/>
          <w:sz w:val="20"/>
          <w:szCs w:val="20"/>
        </w:rPr>
        <w:t xml:space="preserve">SAP </w:t>
      </w:r>
      <w:r w:rsidR="003C71DD" w:rsidRPr="00A121E4">
        <w:rPr>
          <w:rFonts w:ascii="Arial" w:hAnsi="Arial" w:cs="Arial"/>
          <w:sz w:val="20"/>
          <w:szCs w:val="20"/>
        </w:rPr>
        <w:t xml:space="preserve">ERP </w:t>
      </w:r>
      <w:r w:rsidR="00155B1B">
        <w:rPr>
          <w:rFonts w:ascii="Arial" w:hAnsi="Arial" w:cs="Arial"/>
          <w:sz w:val="20"/>
          <w:szCs w:val="20"/>
        </w:rPr>
        <w:t>and management.</w:t>
      </w:r>
    </w:p>
    <w:p w:rsidR="003C71DD" w:rsidRPr="00A121E4" w:rsidRDefault="00155B1B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 xml:space="preserve"> </w:t>
      </w:r>
      <w:r w:rsidR="002118D2" w:rsidRPr="00A121E4">
        <w:rPr>
          <w:rFonts w:ascii="Arial" w:hAnsi="Arial" w:cs="Arial"/>
          <w:sz w:val="20"/>
          <w:szCs w:val="20"/>
        </w:rPr>
        <w:t>Assessment of specific needs; identification of reporting requirements of various functions/departments besides identification of functional and licensing requirements.</w:t>
      </w:r>
    </w:p>
    <w:p w:rsidR="002118D2" w:rsidRPr="00A121E4" w:rsidRDefault="008B3F20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>Management of software designs and licensing; evaluation of software in alignment to organizational requirements.</w:t>
      </w:r>
    </w:p>
    <w:p w:rsidR="00D0390F" w:rsidRPr="00A121E4" w:rsidRDefault="002C10B0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>Evaluation and estimation of time and budget; identification and calculation of material costs for implementation of the projects.</w:t>
      </w:r>
    </w:p>
    <w:p w:rsidR="002C10B0" w:rsidRPr="00A121E4" w:rsidRDefault="002D5A09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>Focus on successful implementation of application systems through identification and allocation of responsibilities among team members</w:t>
      </w:r>
      <w:r w:rsidR="0055303A" w:rsidRPr="00A121E4">
        <w:rPr>
          <w:rFonts w:ascii="Arial" w:hAnsi="Arial" w:cs="Arial"/>
          <w:sz w:val="20"/>
          <w:szCs w:val="20"/>
        </w:rPr>
        <w:t xml:space="preserve"> and proper flow of information among the managers</w:t>
      </w:r>
      <w:r w:rsidRPr="00A121E4">
        <w:rPr>
          <w:rFonts w:ascii="Arial" w:hAnsi="Arial" w:cs="Arial"/>
          <w:sz w:val="20"/>
          <w:szCs w:val="20"/>
        </w:rPr>
        <w:t>.</w:t>
      </w:r>
    </w:p>
    <w:p w:rsidR="002D5A09" w:rsidRPr="00A121E4" w:rsidRDefault="00E10D35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>Involved in analysis and review audits, development and review of system security strategies and levels, monitoring of system security and controls.</w:t>
      </w:r>
    </w:p>
    <w:p w:rsidR="00117D1A" w:rsidRPr="00A121E4" w:rsidRDefault="00A60D96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 xml:space="preserve">Monitoring operations pertaining to facilities and network, overall company </w:t>
      </w:r>
      <w:r w:rsidR="001327D5" w:rsidRPr="00A121E4">
        <w:rPr>
          <w:rFonts w:ascii="Arial" w:hAnsi="Arial" w:cs="Arial"/>
          <w:sz w:val="20"/>
          <w:szCs w:val="20"/>
        </w:rPr>
        <w:t xml:space="preserve">IT </w:t>
      </w:r>
      <w:r w:rsidRPr="00A121E4">
        <w:rPr>
          <w:rFonts w:ascii="Arial" w:hAnsi="Arial" w:cs="Arial"/>
          <w:sz w:val="20"/>
          <w:szCs w:val="20"/>
        </w:rPr>
        <w:t>har</w:t>
      </w:r>
      <w:r w:rsidR="00973647">
        <w:rPr>
          <w:rFonts w:ascii="Arial" w:hAnsi="Arial" w:cs="Arial"/>
          <w:sz w:val="20"/>
          <w:szCs w:val="20"/>
        </w:rPr>
        <w:t>dware and software requirements &amp;</w:t>
      </w:r>
      <w:r w:rsidRPr="00A121E4">
        <w:rPr>
          <w:rFonts w:ascii="Arial" w:hAnsi="Arial" w:cs="Arial"/>
          <w:sz w:val="20"/>
          <w:szCs w:val="20"/>
        </w:rPr>
        <w:t xml:space="preserve"> centralized </w:t>
      </w:r>
      <w:r w:rsidR="00973647">
        <w:rPr>
          <w:rFonts w:ascii="Arial" w:hAnsi="Arial" w:cs="Arial"/>
          <w:sz w:val="20"/>
          <w:szCs w:val="20"/>
        </w:rPr>
        <w:t xml:space="preserve">IT </w:t>
      </w:r>
      <w:r w:rsidRPr="00A121E4">
        <w:rPr>
          <w:rFonts w:ascii="Arial" w:hAnsi="Arial" w:cs="Arial"/>
          <w:sz w:val="20"/>
          <w:szCs w:val="20"/>
        </w:rPr>
        <w:t>facilities.</w:t>
      </w:r>
    </w:p>
    <w:p w:rsidR="00A60D96" w:rsidRPr="00A121E4" w:rsidRDefault="00C03DB9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121E4">
        <w:rPr>
          <w:rFonts w:ascii="Arial" w:hAnsi="Arial" w:cs="Arial"/>
          <w:sz w:val="20"/>
          <w:szCs w:val="20"/>
        </w:rPr>
        <w:t>Ensure maximum security of Data Center and uptime of 99.99% and proper administration of hardware</w:t>
      </w:r>
      <w:r w:rsidR="005F3103" w:rsidRPr="00A121E4">
        <w:rPr>
          <w:rFonts w:ascii="Arial" w:hAnsi="Arial" w:cs="Arial"/>
          <w:sz w:val="20"/>
          <w:szCs w:val="20"/>
        </w:rPr>
        <w:t>,</w:t>
      </w:r>
      <w:r w:rsidRPr="00A121E4">
        <w:rPr>
          <w:rFonts w:ascii="Arial" w:hAnsi="Arial" w:cs="Arial"/>
          <w:sz w:val="20"/>
          <w:szCs w:val="20"/>
        </w:rPr>
        <w:t xml:space="preserve"> networking</w:t>
      </w:r>
      <w:r w:rsidR="005F3103" w:rsidRPr="00A121E4">
        <w:rPr>
          <w:rFonts w:ascii="Arial" w:hAnsi="Arial" w:cs="Arial"/>
          <w:sz w:val="20"/>
          <w:szCs w:val="20"/>
        </w:rPr>
        <w:t xml:space="preserve"> and web.</w:t>
      </w:r>
    </w:p>
    <w:p w:rsidR="00C03DB9" w:rsidRPr="00155B1B" w:rsidRDefault="00973647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C03DB9" w:rsidRPr="00A121E4">
        <w:rPr>
          <w:rFonts w:ascii="Arial" w:hAnsi="Arial" w:cs="Arial"/>
          <w:sz w:val="20"/>
          <w:szCs w:val="20"/>
        </w:rPr>
        <w:t>etting up and management of WAN</w:t>
      </w:r>
      <w:r w:rsidR="005F3103" w:rsidRPr="00A121E4">
        <w:rPr>
          <w:rFonts w:ascii="Arial" w:hAnsi="Arial" w:cs="Arial"/>
          <w:sz w:val="20"/>
          <w:szCs w:val="20"/>
        </w:rPr>
        <w:t xml:space="preserve">, </w:t>
      </w:r>
      <w:r w:rsidR="005F3103" w:rsidRPr="00A121E4">
        <w:rPr>
          <w:rFonts w:ascii="Arial" w:hAnsi="Arial" w:cs="Arial"/>
          <w:color w:val="000000"/>
          <w:sz w:val="20"/>
          <w:szCs w:val="20"/>
        </w:rPr>
        <w:t xml:space="preserve">performance evaluation of Vendors through monitoring of </w:t>
      </w:r>
      <w:r w:rsidR="005F3103" w:rsidRPr="00A121E4">
        <w:rPr>
          <w:rFonts w:ascii="Arial" w:hAnsi="Arial" w:cs="Arial"/>
          <w:bCs/>
          <w:color w:val="000000"/>
          <w:sz w:val="20"/>
          <w:szCs w:val="20"/>
        </w:rPr>
        <w:t>SLA</w:t>
      </w:r>
    </w:p>
    <w:p w:rsidR="00155B1B" w:rsidRPr="00A121E4" w:rsidRDefault="00155B1B" w:rsidP="0071489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Ensuring Information Security of the organization using ISO 27001 framework.</w:t>
      </w:r>
    </w:p>
    <w:p w:rsidR="00C03DB9" w:rsidRDefault="00C03DB9" w:rsidP="00C03DB9">
      <w:pPr>
        <w:jc w:val="both"/>
        <w:rPr>
          <w:rFonts w:ascii="Verdana" w:hAnsi="Verdana"/>
          <w:sz w:val="17"/>
          <w:szCs w:val="17"/>
        </w:rPr>
      </w:pPr>
    </w:p>
    <w:p w:rsidR="00117B0B" w:rsidRPr="00373ACF" w:rsidRDefault="00410959" w:rsidP="00117B0B">
      <w:pPr>
        <w:shd w:val="clear" w:color="auto" w:fill="D9D9D9"/>
        <w:jc w:val="center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Sybase Database Administrator</w:t>
      </w:r>
      <w:r w:rsidR="00117B0B" w:rsidRPr="00373ACF">
        <w:rPr>
          <w:rFonts w:ascii="Verdana" w:hAnsi="Verdana" w:cs="Arial"/>
          <w:bCs/>
          <w:sz w:val="20"/>
          <w:szCs w:val="20"/>
        </w:rPr>
        <w:t xml:space="preserve">, </w:t>
      </w:r>
      <w:r>
        <w:rPr>
          <w:rFonts w:ascii="Verdana" w:hAnsi="Verdana" w:cs="Arial"/>
          <w:b/>
          <w:bCs/>
          <w:sz w:val="20"/>
          <w:szCs w:val="20"/>
        </w:rPr>
        <w:t>Harjai Computers</w:t>
      </w:r>
      <w:r w:rsidR="00117B0B" w:rsidRPr="00373ACF">
        <w:rPr>
          <w:rFonts w:ascii="Verdana" w:hAnsi="Verdana" w:cs="Arial"/>
          <w:b/>
          <w:bCs/>
          <w:sz w:val="20"/>
          <w:szCs w:val="20"/>
        </w:rPr>
        <w:t xml:space="preserve">, </w:t>
      </w:r>
      <w:r w:rsidR="00467EBF">
        <w:rPr>
          <w:rFonts w:ascii="Verdana" w:hAnsi="Verdana" w:cs="Arial"/>
          <w:b/>
          <w:bCs/>
          <w:sz w:val="20"/>
          <w:szCs w:val="20"/>
        </w:rPr>
        <w:t>Mumbai</w:t>
      </w:r>
      <w:r w:rsidR="00117B0B" w:rsidRPr="00373AC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17B0B" w:rsidRPr="00373ACF">
        <w:rPr>
          <w:rFonts w:ascii="Verdana" w:hAnsi="Verdana" w:cs="Arial"/>
          <w:bCs/>
          <w:sz w:val="20"/>
          <w:szCs w:val="20"/>
        </w:rPr>
        <w:t>(</w:t>
      </w:r>
      <w:r>
        <w:rPr>
          <w:rFonts w:ascii="Verdana" w:hAnsi="Verdana" w:cs="Arial"/>
          <w:bCs/>
          <w:sz w:val="20"/>
          <w:szCs w:val="20"/>
        </w:rPr>
        <w:t xml:space="preserve">Dec 2000 - </w:t>
      </w:r>
      <w:r w:rsidR="00117B0B" w:rsidRPr="00373ACF">
        <w:rPr>
          <w:rFonts w:ascii="Verdana" w:hAnsi="Verdana" w:cs="Arial"/>
          <w:bCs/>
          <w:sz w:val="20"/>
          <w:szCs w:val="20"/>
        </w:rPr>
        <w:t>Oct 2001)</w:t>
      </w:r>
    </w:p>
    <w:p w:rsidR="00117B0B" w:rsidRDefault="00117B0B" w:rsidP="00C03DB9">
      <w:pPr>
        <w:jc w:val="both"/>
        <w:rPr>
          <w:rFonts w:ascii="Verdana" w:hAnsi="Verdana"/>
          <w:sz w:val="17"/>
          <w:szCs w:val="17"/>
        </w:rPr>
      </w:pPr>
    </w:p>
    <w:p w:rsidR="00410959" w:rsidRPr="00373ACF" w:rsidRDefault="00410959" w:rsidP="00410959">
      <w:pPr>
        <w:tabs>
          <w:tab w:val="left" w:pos="1845"/>
        </w:tabs>
        <w:rPr>
          <w:rFonts w:ascii="Verdana" w:hAnsi="Verdana" w:cs="Tahoma"/>
          <w:b/>
          <w:bCs/>
          <w:sz w:val="20"/>
          <w:szCs w:val="20"/>
        </w:rPr>
      </w:pPr>
      <w:r w:rsidRPr="00373ACF">
        <w:rPr>
          <w:rFonts w:ascii="Verdana" w:hAnsi="Verdana" w:cs="Tahoma"/>
          <w:b/>
          <w:bCs/>
          <w:sz w:val="20"/>
          <w:szCs w:val="20"/>
        </w:rPr>
        <w:t>Achievements:</w:t>
      </w:r>
      <w:r w:rsidRPr="00373ACF">
        <w:rPr>
          <w:rFonts w:ascii="Verdana" w:hAnsi="Verdana" w:cs="Tahoma"/>
          <w:b/>
          <w:bCs/>
          <w:sz w:val="20"/>
          <w:szCs w:val="20"/>
        </w:rPr>
        <w:tab/>
      </w:r>
    </w:p>
    <w:p w:rsidR="00410959" w:rsidRPr="009A7A25" w:rsidRDefault="005A0E03" w:rsidP="00410959">
      <w:pPr>
        <w:numPr>
          <w:ilvl w:val="0"/>
          <w:numId w:val="1"/>
        </w:numPr>
        <w:jc w:val="both"/>
        <w:rPr>
          <w:rFonts w:ascii="Verdana" w:hAnsi="Verdana" w:cs="Tahoma"/>
          <w:sz w:val="17"/>
          <w:szCs w:val="17"/>
        </w:rPr>
      </w:pPr>
      <w:r w:rsidRPr="00A121E4">
        <w:rPr>
          <w:rFonts w:ascii="Arial" w:hAnsi="Arial" w:cs="Arial"/>
          <w:sz w:val="20"/>
          <w:szCs w:val="20"/>
        </w:rPr>
        <w:t>Appreciated for successful recovery of database during major failure of hardware</w:t>
      </w:r>
      <w:r w:rsidR="00410959" w:rsidRPr="009A7A25">
        <w:rPr>
          <w:rFonts w:ascii="Verdana" w:hAnsi="Verdana" w:cs="Tahoma"/>
          <w:sz w:val="17"/>
          <w:szCs w:val="17"/>
        </w:rPr>
        <w:t>.</w:t>
      </w:r>
    </w:p>
    <w:p w:rsidR="00410959" w:rsidRDefault="00410959" w:rsidP="00C03DB9">
      <w:pPr>
        <w:jc w:val="both"/>
        <w:rPr>
          <w:rFonts w:ascii="Verdana" w:hAnsi="Verdana"/>
          <w:sz w:val="17"/>
          <w:szCs w:val="17"/>
        </w:rPr>
      </w:pPr>
    </w:p>
    <w:p w:rsidR="005A0E03" w:rsidRPr="000075F8" w:rsidRDefault="005A0E03" w:rsidP="005A0E03">
      <w:pPr>
        <w:rPr>
          <w:rFonts w:ascii="Verdana" w:hAnsi="Verdana" w:cs="Tahoma"/>
          <w:b/>
          <w:bCs/>
          <w:sz w:val="20"/>
          <w:szCs w:val="20"/>
        </w:rPr>
      </w:pPr>
      <w:r w:rsidRPr="000075F8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5A0E03" w:rsidRPr="00143B34" w:rsidRDefault="003D3FAE" w:rsidP="005A0E0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Management of project on Facilities Management of Derivative Segment at Bombay Stock Exchange to provide Helpdesk services for DTSS members (brokers).</w:t>
      </w:r>
    </w:p>
    <w:p w:rsidR="003D3FAE" w:rsidRPr="00143B34" w:rsidRDefault="003D3FAE" w:rsidP="005A0E0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Involved in operation and S</w:t>
      </w:r>
      <w:r w:rsidR="008602BC" w:rsidRPr="00143B34">
        <w:rPr>
          <w:rFonts w:ascii="Arial" w:hAnsi="Arial" w:cs="Arial"/>
          <w:sz w:val="20"/>
          <w:szCs w:val="20"/>
        </w:rPr>
        <w:t>ybase</w:t>
      </w:r>
      <w:r w:rsidRPr="00143B34">
        <w:rPr>
          <w:rFonts w:ascii="Arial" w:hAnsi="Arial" w:cs="Arial"/>
          <w:sz w:val="20"/>
          <w:szCs w:val="20"/>
        </w:rPr>
        <w:t xml:space="preserve"> database support</w:t>
      </w:r>
      <w:r w:rsidR="008A7A1B" w:rsidRPr="00143B34">
        <w:rPr>
          <w:rFonts w:ascii="Arial" w:hAnsi="Arial" w:cs="Arial"/>
          <w:sz w:val="20"/>
          <w:szCs w:val="20"/>
        </w:rPr>
        <w:t>; maintenance of primary and replication Sybase database.</w:t>
      </w:r>
    </w:p>
    <w:p w:rsidR="008A7A1B" w:rsidRPr="00143B34" w:rsidRDefault="008A7A1B" w:rsidP="005A0E0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Maintenance of main site at BSE and Disaster Recovery site at Andheri apart from ensuring 100% data availability.</w:t>
      </w:r>
    </w:p>
    <w:p w:rsidR="008A7A1B" w:rsidRPr="00143B34" w:rsidRDefault="008A7A1B" w:rsidP="005A0E0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Also focus on maintenance of routine back up and retrieval system.</w:t>
      </w:r>
    </w:p>
    <w:p w:rsidR="004C3FE9" w:rsidRDefault="004C3FE9" w:rsidP="004C3FE9">
      <w:pPr>
        <w:jc w:val="both"/>
        <w:rPr>
          <w:rFonts w:ascii="Verdana" w:hAnsi="Verdana"/>
          <w:sz w:val="17"/>
          <w:szCs w:val="17"/>
        </w:rPr>
      </w:pPr>
    </w:p>
    <w:p w:rsidR="009E5DEA" w:rsidRDefault="009E5DEA" w:rsidP="004C3FE9">
      <w:pPr>
        <w:jc w:val="both"/>
        <w:rPr>
          <w:rFonts w:ascii="Verdana" w:hAnsi="Verdana"/>
          <w:sz w:val="17"/>
          <w:szCs w:val="17"/>
        </w:rPr>
      </w:pPr>
    </w:p>
    <w:p w:rsidR="009E5DEA" w:rsidRDefault="009E5DEA" w:rsidP="004C3FE9">
      <w:pPr>
        <w:jc w:val="both"/>
        <w:rPr>
          <w:rFonts w:ascii="Verdana" w:hAnsi="Verdana"/>
          <w:sz w:val="17"/>
          <w:szCs w:val="17"/>
        </w:rPr>
      </w:pPr>
    </w:p>
    <w:p w:rsidR="009E5DEA" w:rsidRDefault="009E5DEA" w:rsidP="004C3FE9">
      <w:pPr>
        <w:jc w:val="both"/>
        <w:rPr>
          <w:rFonts w:ascii="Verdana" w:hAnsi="Verdana"/>
          <w:sz w:val="17"/>
          <w:szCs w:val="17"/>
        </w:rPr>
      </w:pPr>
    </w:p>
    <w:p w:rsidR="009E5DEA" w:rsidRDefault="009E5DEA" w:rsidP="004C3FE9">
      <w:pPr>
        <w:jc w:val="both"/>
        <w:rPr>
          <w:rFonts w:ascii="Verdana" w:hAnsi="Verdana"/>
          <w:sz w:val="17"/>
          <w:szCs w:val="17"/>
        </w:rPr>
      </w:pPr>
    </w:p>
    <w:p w:rsidR="004C3FE9" w:rsidRPr="00373ACF" w:rsidRDefault="004C3FE9" w:rsidP="004C3FE9">
      <w:pPr>
        <w:shd w:val="clear" w:color="auto" w:fill="D9D9D9"/>
        <w:jc w:val="center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Manager - IT</w:t>
      </w:r>
      <w:r w:rsidRPr="00373ACF">
        <w:rPr>
          <w:rFonts w:ascii="Verdana" w:hAnsi="Verdana" w:cs="Arial"/>
          <w:bCs/>
          <w:sz w:val="20"/>
          <w:szCs w:val="20"/>
        </w:rPr>
        <w:t xml:space="preserve">, </w:t>
      </w:r>
      <w:r>
        <w:rPr>
          <w:rFonts w:ascii="Verdana" w:hAnsi="Verdana" w:cs="Arial"/>
          <w:b/>
          <w:bCs/>
          <w:sz w:val="20"/>
          <w:szCs w:val="20"/>
        </w:rPr>
        <w:t xml:space="preserve">Ring Plus Aqua Ltd.,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 w:cs="Arial"/>
              <w:b/>
              <w:bCs/>
              <w:sz w:val="20"/>
              <w:szCs w:val="20"/>
            </w:rPr>
            <w:t>Nasik</w:t>
          </w:r>
        </w:smartTag>
      </w:smartTag>
      <w:r w:rsidRPr="00373ACF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373ACF">
        <w:rPr>
          <w:rFonts w:ascii="Verdana" w:hAnsi="Verdana" w:cs="Arial"/>
          <w:bCs/>
          <w:sz w:val="20"/>
          <w:szCs w:val="20"/>
        </w:rPr>
        <w:t>(</w:t>
      </w:r>
      <w:r>
        <w:rPr>
          <w:rFonts w:ascii="Verdana" w:hAnsi="Verdana" w:cs="Arial"/>
          <w:bCs/>
          <w:sz w:val="20"/>
          <w:szCs w:val="20"/>
        </w:rPr>
        <w:t>Jan 1992 - Dec 2000</w:t>
      </w:r>
      <w:r w:rsidRPr="00373ACF">
        <w:rPr>
          <w:rFonts w:ascii="Verdana" w:hAnsi="Verdana" w:cs="Arial"/>
          <w:bCs/>
          <w:sz w:val="20"/>
          <w:szCs w:val="20"/>
        </w:rPr>
        <w:t>)</w:t>
      </w:r>
    </w:p>
    <w:p w:rsidR="004C3FE9" w:rsidRDefault="004C3FE9" w:rsidP="004C3FE9">
      <w:pPr>
        <w:jc w:val="both"/>
        <w:rPr>
          <w:rFonts w:ascii="Verdana" w:hAnsi="Verdana" w:cs="Tahoma"/>
          <w:sz w:val="17"/>
          <w:szCs w:val="17"/>
        </w:rPr>
      </w:pPr>
    </w:p>
    <w:p w:rsidR="00427A7C" w:rsidRPr="00373ACF" w:rsidRDefault="00427A7C" w:rsidP="00427A7C">
      <w:pPr>
        <w:tabs>
          <w:tab w:val="left" w:pos="1845"/>
        </w:tabs>
        <w:rPr>
          <w:rFonts w:ascii="Verdana" w:hAnsi="Verdana" w:cs="Tahoma"/>
          <w:b/>
          <w:bCs/>
          <w:sz w:val="20"/>
          <w:szCs w:val="20"/>
        </w:rPr>
      </w:pPr>
      <w:r w:rsidRPr="00373ACF">
        <w:rPr>
          <w:rFonts w:ascii="Verdana" w:hAnsi="Verdana" w:cs="Tahoma"/>
          <w:b/>
          <w:bCs/>
          <w:sz w:val="20"/>
          <w:szCs w:val="20"/>
        </w:rPr>
        <w:t>Achievements:</w:t>
      </w:r>
      <w:r w:rsidRPr="00373ACF">
        <w:rPr>
          <w:rFonts w:ascii="Verdana" w:hAnsi="Verdana" w:cs="Tahoma"/>
          <w:b/>
          <w:bCs/>
          <w:sz w:val="20"/>
          <w:szCs w:val="20"/>
        </w:rPr>
        <w:tab/>
      </w:r>
    </w:p>
    <w:p w:rsidR="00427A7C" w:rsidRPr="00143B34" w:rsidRDefault="002764B3" w:rsidP="00427A7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Instrumental in the development and implementation of integrated ERP system using Sybase as back-end and PowerBuilder as front-end</w:t>
      </w:r>
      <w:r w:rsidR="00427A7C" w:rsidRPr="00143B34">
        <w:rPr>
          <w:rFonts w:ascii="Arial" w:hAnsi="Arial" w:cs="Arial"/>
          <w:sz w:val="20"/>
          <w:szCs w:val="20"/>
        </w:rPr>
        <w:t>.</w:t>
      </w:r>
    </w:p>
    <w:p w:rsidR="002764B3" w:rsidRPr="00143B34" w:rsidRDefault="002764B3" w:rsidP="00427A7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 xml:space="preserve">Played key role in the in-house migration and management of ERP and establishment of IT culture </w:t>
      </w:r>
      <w:r w:rsidR="008C25DC" w:rsidRPr="00143B34">
        <w:rPr>
          <w:rFonts w:ascii="Arial" w:hAnsi="Arial" w:cs="Arial"/>
          <w:sz w:val="20"/>
          <w:szCs w:val="20"/>
        </w:rPr>
        <w:t xml:space="preserve">(use of PC, e-mail, Internet and networking) </w:t>
      </w:r>
      <w:r w:rsidRPr="00143B34">
        <w:rPr>
          <w:rFonts w:ascii="Arial" w:hAnsi="Arial" w:cs="Arial"/>
          <w:sz w:val="20"/>
          <w:szCs w:val="20"/>
        </w:rPr>
        <w:t>in the acquired organization.</w:t>
      </w:r>
    </w:p>
    <w:p w:rsidR="002764B3" w:rsidRPr="00143B34" w:rsidRDefault="00BE7221" w:rsidP="00427A7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Successfully developed a high performance team for planning and implementation of technology.</w:t>
      </w:r>
    </w:p>
    <w:p w:rsidR="00BE7221" w:rsidRPr="00143B34" w:rsidRDefault="00BE7221" w:rsidP="00427A7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Appreciated for implementation of production planning optimization module for financial benefit &amp; effective utilization of ERP in the organization.</w:t>
      </w:r>
    </w:p>
    <w:p w:rsidR="00BE7221" w:rsidRPr="00143B34" w:rsidRDefault="008C25DC" w:rsidP="00427A7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Actively involved in the establishment of Quality Management Systems across various processes, preparation of necessary documentation.</w:t>
      </w:r>
    </w:p>
    <w:p w:rsidR="008C25DC" w:rsidRPr="00143B34" w:rsidRDefault="008C25DC" w:rsidP="00427A7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Ensured compliance to ISO guidelines through regular QS audits.</w:t>
      </w:r>
    </w:p>
    <w:p w:rsidR="008C25DC" w:rsidRPr="00143B34" w:rsidRDefault="008C25DC" w:rsidP="00427A7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Core Group Member of QS-9000 System implementation.</w:t>
      </w:r>
    </w:p>
    <w:p w:rsidR="004C3FE9" w:rsidRDefault="004C3FE9" w:rsidP="004C3FE9">
      <w:pPr>
        <w:jc w:val="both"/>
        <w:rPr>
          <w:rFonts w:ascii="Verdana" w:hAnsi="Verdana" w:cs="Tahoma"/>
          <w:sz w:val="17"/>
          <w:szCs w:val="17"/>
        </w:rPr>
      </w:pPr>
    </w:p>
    <w:p w:rsidR="008602BC" w:rsidRPr="000075F8" w:rsidRDefault="008602BC" w:rsidP="008602BC">
      <w:pPr>
        <w:rPr>
          <w:rFonts w:ascii="Verdana" w:hAnsi="Verdana" w:cs="Tahoma"/>
          <w:b/>
          <w:bCs/>
          <w:sz w:val="20"/>
          <w:szCs w:val="20"/>
        </w:rPr>
      </w:pPr>
      <w:r w:rsidRPr="000075F8">
        <w:rPr>
          <w:rFonts w:ascii="Verdana" w:hAnsi="Verdana" w:cs="Tahoma"/>
          <w:b/>
          <w:bCs/>
          <w:sz w:val="20"/>
          <w:szCs w:val="20"/>
        </w:rPr>
        <w:t>Job Profile:</w:t>
      </w:r>
    </w:p>
    <w:p w:rsidR="008602BC" w:rsidRPr="00143B34" w:rsidRDefault="008602BC" w:rsidP="008602B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 xml:space="preserve">Management of </w:t>
      </w:r>
      <w:r w:rsidR="00BB7306" w:rsidRPr="00143B34">
        <w:rPr>
          <w:rFonts w:ascii="Arial" w:hAnsi="Arial" w:cs="Arial"/>
          <w:sz w:val="20"/>
          <w:szCs w:val="20"/>
        </w:rPr>
        <w:t>information system of the group and planning for information resource management</w:t>
      </w:r>
      <w:r w:rsidRPr="00143B34">
        <w:rPr>
          <w:rFonts w:ascii="Arial" w:hAnsi="Arial" w:cs="Arial"/>
          <w:sz w:val="20"/>
          <w:szCs w:val="20"/>
        </w:rPr>
        <w:t>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Understanding of business strategies for deriving IS requirements; planning and forecasting of information technologies and methodologies.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Provide leadership to the team in the accomplishment of organizational vision, strategy, business concepts and goals.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Definition of enterprise system architectures; definition, procurement, deployment of enterprise application system including ERP.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Assessment of specific needs; identification of reporting requirements of various functions/departments besides identification of functional and licensing requirements.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Management of software designs and licensing; evaluation of software in alignment to organizational requirements.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Development and evaluation of proposed project plans &amp; various project options based on need assessments.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Evaluation and estimation of time and budget; identification and calculation of material costs for implementation of the projects.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Focus on successful implementation of application systems through identification and allocation of responsibilities among team members and proper flow of information among the managers.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Customization of system to cater to the information requirements of various departments besides ensuring data back up into the system.</w:t>
      </w:r>
    </w:p>
    <w:p w:rsidR="00BB7306" w:rsidRPr="00143B34" w:rsidRDefault="00BB7306" w:rsidP="00BB730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Management of the software development lifecycle;</w:t>
      </w:r>
      <w:r w:rsidR="00B8627A" w:rsidRPr="00143B34">
        <w:rPr>
          <w:rFonts w:ascii="Arial" w:hAnsi="Arial" w:cs="Arial"/>
          <w:sz w:val="20"/>
          <w:szCs w:val="20"/>
        </w:rPr>
        <w:t xml:space="preserve"> m</w:t>
      </w:r>
      <w:r w:rsidRPr="00143B34">
        <w:rPr>
          <w:rFonts w:ascii="Arial" w:hAnsi="Arial" w:cs="Arial"/>
          <w:sz w:val="20"/>
          <w:szCs w:val="20"/>
        </w:rPr>
        <w:t xml:space="preserve">onitoring operations pertaining to facilities and network, overall company </w:t>
      </w:r>
      <w:r w:rsidR="001327D5" w:rsidRPr="00143B34">
        <w:rPr>
          <w:rFonts w:ascii="Arial" w:hAnsi="Arial" w:cs="Arial"/>
          <w:sz w:val="20"/>
          <w:szCs w:val="20"/>
        </w:rPr>
        <w:t xml:space="preserve">IT </w:t>
      </w:r>
      <w:r w:rsidRPr="00143B34">
        <w:rPr>
          <w:rFonts w:ascii="Arial" w:hAnsi="Arial" w:cs="Arial"/>
          <w:sz w:val="20"/>
          <w:szCs w:val="20"/>
        </w:rPr>
        <w:t>hardware and software requirements, centralized facilities and internet/email service.</w:t>
      </w:r>
    </w:p>
    <w:p w:rsidR="008602BC" w:rsidRDefault="008602BC" w:rsidP="004C3FE9">
      <w:pPr>
        <w:jc w:val="both"/>
        <w:rPr>
          <w:rFonts w:ascii="Verdana" w:hAnsi="Verdana" w:cs="Tahoma"/>
          <w:sz w:val="17"/>
          <w:szCs w:val="17"/>
        </w:rPr>
      </w:pPr>
    </w:p>
    <w:p w:rsidR="00142854" w:rsidRPr="00142854" w:rsidRDefault="00142854" w:rsidP="00142854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 w:rsidRPr="00142854">
        <w:rPr>
          <w:rFonts w:ascii="Verdana" w:hAnsi="Verdana"/>
          <w:b/>
          <w:sz w:val="20"/>
          <w:szCs w:val="20"/>
        </w:rPr>
        <w:t>Previous Assignment in brief</w:t>
      </w:r>
    </w:p>
    <w:p w:rsidR="00142854" w:rsidRPr="00B07216" w:rsidRDefault="00142854" w:rsidP="00142854">
      <w:pPr>
        <w:rPr>
          <w:rFonts w:ascii="Verdana" w:hAnsi="Verdana" w:cs="Tahoma"/>
          <w:bCs/>
          <w:sz w:val="17"/>
          <w:szCs w:val="17"/>
        </w:rPr>
      </w:pPr>
    </w:p>
    <w:p w:rsidR="00142854" w:rsidRPr="00B07216" w:rsidRDefault="00142854" w:rsidP="00142854">
      <w:pPr>
        <w:numPr>
          <w:ilvl w:val="0"/>
          <w:numId w:val="9"/>
        </w:numPr>
        <w:jc w:val="both"/>
        <w:rPr>
          <w:rFonts w:ascii="Verdana" w:hAnsi="Verdana"/>
          <w:sz w:val="17"/>
          <w:szCs w:val="17"/>
        </w:rPr>
      </w:pPr>
      <w:r w:rsidRPr="00143B34">
        <w:rPr>
          <w:rFonts w:ascii="Arial" w:hAnsi="Arial" w:cs="Arial"/>
          <w:sz w:val="20"/>
          <w:szCs w:val="20"/>
        </w:rPr>
        <w:t>System Analyst cum Programmer, Computer Vision, Nasik (</w:t>
      </w:r>
      <w:r w:rsidR="004958FC" w:rsidRPr="00143B34">
        <w:rPr>
          <w:rFonts w:ascii="Arial" w:hAnsi="Arial" w:cs="Arial"/>
          <w:sz w:val="20"/>
          <w:szCs w:val="20"/>
        </w:rPr>
        <w:t>Mar 1991 – Ja</w:t>
      </w:r>
      <w:r w:rsidRPr="00143B34">
        <w:rPr>
          <w:rFonts w:ascii="Arial" w:hAnsi="Arial" w:cs="Arial"/>
          <w:sz w:val="20"/>
          <w:szCs w:val="20"/>
        </w:rPr>
        <w:t>n 1992</w:t>
      </w:r>
      <w:r w:rsidRPr="00B07216">
        <w:rPr>
          <w:rFonts w:ascii="Verdana" w:hAnsi="Verdana"/>
          <w:sz w:val="17"/>
          <w:szCs w:val="17"/>
        </w:rPr>
        <w:t>)</w:t>
      </w:r>
    </w:p>
    <w:p w:rsidR="00142854" w:rsidRDefault="00142854" w:rsidP="004C3FE9">
      <w:pPr>
        <w:jc w:val="both"/>
        <w:rPr>
          <w:rFonts w:ascii="Verdana" w:hAnsi="Verdana" w:cs="Tahoma"/>
          <w:sz w:val="17"/>
          <w:szCs w:val="17"/>
        </w:rPr>
      </w:pPr>
    </w:p>
    <w:p w:rsidR="007F5CFD" w:rsidRDefault="007F5CFD" w:rsidP="007F5CFD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FC1D74" w:rsidRPr="00142854" w:rsidRDefault="00FC1D74" w:rsidP="00FC1D74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Membership of Professional Organization</w:t>
      </w:r>
    </w:p>
    <w:p w:rsidR="00FC1D74" w:rsidRPr="00B07216" w:rsidRDefault="00FC1D74" w:rsidP="00FC1D74">
      <w:pPr>
        <w:rPr>
          <w:rFonts w:ascii="Verdana" w:hAnsi="Verdana" w:cs="Tahoma"/>
          <w:bCs/>
          <w:sz w:val="17"/>
          <w:szCs w:val="17"/>
        </w:rPr>
      </w:pPr>
    </w:p>
    <w:p w:rsidR="00FC1D74" w:rsidRDefault="00FC1D74" w:rsidP="00FC1D74">
      <w:pPr>
        <w:numPr>
          <w:ilvl w:val="0"/>
          <w:numId w:val="9"/>
        </w:num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Honorary member of CIO ASSOCIATION in the capacity of Vice president Governing Body.</w:t>
      </w:r>
    </w:p>
    <w:p w:rsidR="007F5CFD" w:rsidRDefault="007F5CFD" w:rsidP="005B524A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5B524A" w:rsidRPr="005B524A" w:rsidRDefault="005B524A" w:rsidP="005B524A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 w:rsidRPr="005B524A">
        <w:rPr>
          <w:rFonts w:ascii="Verdana" w:hAnsi="Verdana"/>
          <w:b/>
          <w:sz w:val="20"/>
          <w:szCs w:val="20"/>
        </w:rPr>
        <w:t>Education &amp; Certifications</w:t>
      </w:r>
    </w:p>
    <w:p w:rsidR="005B524A" w:rsidRPr="00B07216" w:rsidRDefault="005B524A" w:rsidP="005B524A">
      <w:pPr>
        <w:rPr>
          <w:rFonts w:ascii="Verdana" w:hAnsi="Verdana" w:cs="Tahoma"/>
          <w:sz w:val="17"/>
          <w:szCs w:val="17"/>
        </w:rPr>
      </w:pPr>
    </w:p>
    <w:p w:rsidR="00EB7C71" w:rsidRPr="00636BF0" w:rsidRDefault="00EB7C71" w:rsidP="00EB7C71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color w:val="000000"/>
          <w:sz w:val="20"/>
          <w:szCs w:val="20"/>
        </w:rPr>
        <w:t>Certified Information System Auditor (CISA) from ISACA-USA</w:t>
      </w:r>
    </w:p>
    <w:p w:rsidR="00636BF0" w:rsidRPr="00143B34" w:rsidRDefault="00636BF0" w:rsidP="00EB7C71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Certified ISO 27001 LA from STQC.</w:t>
      </w:r>
    </w:p>
    <w:p w:rsidR="00EB7C71" w:rsidRPr="00143B34" w:rsidRDefault="00EB7C71" w:rsidP="00EB7C71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color w:val="000000"/>
          <w:sz w:val="20"/>
          <w:szCs w:val="20"/>
        </w:rPr>
        <w:t>Brain bench certification for Sybase Administrator 11.x</w:t>
      </w:r>
    </w:p>
    <w:p w:rsidR="005B524A" w:rsidRPr="00143B34" w:rsidRDefault="002F16A1" w:rsidP="005B524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color w:val="000000"/>
          <w:sz w:val="20"/>
          <w:szCs w:val="20"/>
        </w:rPr>
        <w:t>Masters in computer management</w:t>
      </w:r>
      <w:r w:rsidR="00520A21" w:rsidRPr="00143B34">
        <w:rPr>
          <w:rFonts w:ascii="Arial" w:hAnsi="Arial" w:cs="Arial"/>
          <w:color w:val="000000"/>
          <w:sz w:val="20"/>
          <w:szCs w:val="20"/>
        </w:rPr>
        <w:t xml:space="preserve"> (M.C.M.), Pune University, 1994</w:t>
      </w:r>
    </w:p>
    <w:p w:rsidR="005B524A" w:rsidRPr="00143B34" w:rsidRDefault="00520A21" w:rsidP="005B524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color w:val="000000"/>
          <w:sz w:val="20"/>
          <w:szCs w:val="20"/>
        </w:rPr>
        <w:t>Bachelor in Computer Science (</w:t>
      </w:r>
      <w:r w:rsidRPr="00143B34">
        <w:rPr>
          <w:rFonts w:ascii="Arial" w:hAnsi="Arial" w:cs="Arial"/>
          <w:sz w:val="20"/>
          <w:szCs w:val="20"/>
        </w:rPr>
        <w:t>Software</w:t>
      </w:r>
      <w:r w:rsidRPr="00143B34">
        <w:rPr>
          <w:rFonts w:ascii="Arial" w:hAnsi="Arial" w:cs="Arial"/>
          <w:color w:val="000000"/>
          <w:sz w:val="20"/>
          <w:szCs w:val="20"/>
        </w:rPr>
        <w:t>), Pune University, 1991</w:t>
      </w:r>
    </w:p>
    <w:p w:rsidR="00EB7C71" w:rsidRPr="00143B34" w:rsidRDefault="00EB7C71" w:rsidP="005B524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color w:val="000000"/>
          <w:sz w:val="20"/>
          <w:szCs w:val="20"/>
        </w:rPr>
        <w:t xml:space="preserve">Active participant in </w:t>
      </w:r>
      <w:r w:rsidRPr="00143B34">
        <w:rPr>
          <w:rFonts w:ascii="Arial" w:hAnsi="Arial" w:cs="Arial"/>
          <w:sz w:val="20"/>
          <w:szCs w:val="20"/>
        </w:rPr>
        <w:t>Conference on RFID in Automobile Industry and ISACA Computer Audit and Control Security Asia Pacific Conference</w:t>
      </w:r>
    </w:p>
    <w:p w:rsidR="00142854" w:rsidRDefault="00142854" w:rsidP="004C3FE9">
      <w:pPr>
        <w:jc w:val="both"/>
        <w:rPr>
          <w:rFonts w:ascii="Verdana" w:hAnsi="Verdana" w:cs="Tahoma"/>
          <w:sz w:val="17"/>
          <w:szCs w:val="17"/>
        </w:rPr>
      </w:pPr>
    </w:p>
    <w:p w:rsidR="00F015C0" w:rsidRPr="005B524A" w:rsidRDefault="00292CF6" w:rsidP="00F015C0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Honors &amp; Awards</w:t>
      </w:r>
    </w:p>
    <w:p w:rsidR="00F015C0" w:rsidRDefault="00F015C0" w:rsidP="00F015C0">
      <w:pPr>
        <w:rPr>
          <w:rFonts w:ascii="Verdana" w:hAnsi="Verdana" w:cs="Tahoma"/>
          <w:sz w:val="17"/>
          <w:szCs w:val="17"/>
        </w:rPr>
      </w:pPr>
    </w:p>
    <w:p w:rsidR="00973647" w:rsidRDefault="00973647" w:rsidP="00973647">
      <w:pPr>
        <w:rPr>
          <w:b/>
          <w:u w:val="single"/>
        </w:rPr>
      </w:pPr>
      <w:r w:rsidRPr="00586006">
        <w:rPr>
          <w:b/>
          <w:u w:val="single"/>
        </w:rPr>
        <w:t>Award in Business Application area:</w:t>
      </w:r>
    </w:p>
    <w:p w:rsidR="00AE79B0" w:rsidRDefault="00AE79B0" w:rsidP="00973647">
      <w:pPr>
        <w:rPr>
          <w:b/>
          <w:u w:val="single"/>
        </w:rPr>
      </w:pPr>
    </w:p>
    <w:p w:rsidR="00B87BDC" w:rsidRDefault="00B87BDC" w:rsidP="00B87BDC">
      <w:pPr>
        <w:pBdr>
          <w:bottom w:val="single" w:sz="18" w:space="1" w:color="auto"/>
        </w:pBdr>
        <w:rPr>
          <w:rFonts w:ascii="Verdana" w:hAnsi="Verdana"/>
          <w:sz w:val="20"/>
          <w:szCs w:val="20"/>
        </w:rPr>
      </w:pPr>
      <w:r>
        <w:rPr>
          <w:rFonts w:ascii="Helvetica Neue" w:hAnsi="Helvetica Neue"/>
          <w:b/>
          <w:bCs/>
        </w:rPr>
        <w:t>DynamicCIO Cloud Achievers' Award 2020 – by Grey Head Media</w:t>
      </w:r>
    </w:p>
    <w:p w:rsidR="00B87BDC" w:rsidRDefault="00B87BDC" w:rsidP="00973647">
      <w:pPr>
        <w:rPr>
          <w:b/>
          <w:u w:val="single"/>
        </w:rPr>
      </w:pPr>
    </w:p>
    <w:p w:rsidR="00AE79B0" w:rsidRDefault="00AE79B0" w:rsidP="00973647">
      <w:pPr>
        <w:rPr>
          <w:b/>
          <w:u w:val="single"/>
        </w:rPr>
      </w:pPr>
    </w:p>
    <w:p w:rsidR="00033374" w:rsidRDefault="00066F1B" w:rsidP="007E00F6">
      <w:pPr>
        <w:numPr>
          <w:ilvl w:val="0"/>
          <w:numId w:val="15"/>
        </w:numPr>
        <w:rPr>
          <w:b/>
        </w:rPr>
      </w:pPr>
      <w:r>
        <w:rPr>
          <w:b/>
        </w:rPr>
        <w:t xml:space="preserve">BTX </w:t>
      </w:r>
      <w:r w:rsidR="00033374">
        <w:rPr>
          <w:b/>
        </w:rPr>
        <w:t xml:space="preserve">(Business Transformation) </w:t>
      </w:r>
      <w:r>
        <w:rPr>
          <w:b/>
        </w:rPr>
        <w:t xml:space="preserve">Top Executive Award 2021 Asia Edition </w:t>
      </w:r>
    </w:p>
    <w:p w:rsidR="00066F1B" w:rsidRDefault="00066F1B" w:rsidP="00033374">
      <w:pPr>
        <w:ind w:left="720"/>
        <w:rPr>
          <w:b/>
        </w:rPr>
      </w:pPr>
      <w:r>
        <w:rPr>
          <w:b/>
        </w:rPr>
        <w:t>Automotive &amp; Related Equipments.</w:t>
      </w:r>
    </w:p>
    <w:p w:rsidR="00066F1B" w:rsidRDefault="00033374" w:rsidP="00066F1B">
      <w:pPr>
        <w:ind w:left="720"/>
        <w:rPr>
          <w:b/>
        </w:rPr>
      </w:pPr>
      <w:r>
        <w:rPr>
          <w:b/>
        </w:rPr>
        <w:t>Global Enterprice Connect (GEC) media Group</w:t>
      </w:r>
    </w:p>
    <w:p w:rsidR="00033374" w:rsidRDefault="00033374" w:rsidP="00066F1B">
      <w:pPr>
        <w:ind w:left="720"/>
        <w:rPr>
          <w:b/>
        </w:rPr>
      </w:pPr>
      <w:r>
        <w:rPr>
          <w:b/>
        </w:rPr>
        <w:t>Aug 2021</w:t>
      </w:r>
    </w:p>
    <w:p w:rsidR="00033374" w:rsidRPr="00066F1B" w:rsidRDefault="00033374" w:rsidP="00066F1B">
      <w:pPr>
        <w:ind w:left="720"/>
        <w:rPr>
          <w:b/>
        </w:rPr>
      </w:pPr>
    </w:p>
    <w:p w:rsidR="007E00F6" w:rsidRPr="007E00F6" w:rsidRDefault="007E00F6" w:rsidP="007E00F6">
      <w:pPr>
        <w:numPr>
          <w:ilvl w:val="0"/>
          <w:numId w:val="15"/>
        </w:numPr>
        <w:rPr>
          <w:b/>
        </w:rPr>
      </w:pPr>
      <w:r w:rsidRPr="007E00F6">
        <w:rPr>
          <w:rFonts w:ascii="Calibri" w:hAnsi="Calibri"/>
          <w:b/>
          <w:bCs/>
          <w:sz w:val="28"/>
          <w:szCs w:val="28"/>
        </w:rPr>
        <w:t xml:space="preserve">Innovative CIO Award 2015 </w:t>
      </w:r>
    </w:p>
    <w:p w:rsidR="007E00F6" w:rsidRPr="007E00F6" w:rsidRDefault="007E00F6" w:rsidP="007E00F6">
      <w:pPr>
        <w:ind w:left="720"/>
      </w:pPr>
      <w:r w:rsidRPr="007E00F6">
        <w:rPr>
          <w:rFonts w:ascii="Calibri" w:hAnsi="Calibri"/>
          <w:bCs/>
          <w:sz w:val="28"/>
          <w:szCs w:val="28"/>
        </w:rPr>
        <w:t>CIO Axis &amp; B</w:t>
      </w:r>
      <w:r w:rsidR="00AE79B0">
        <w:rPr>
          <w:rFonts w:ascii="Calibri" w:hAnsi="Calibri"/>
          <w:bCs/>
          <w:sz w:val="28"/>
          <w:szCs w:val="28"/>
        </w:rPr>
        <w:t>i</w:t>
      </w:r>
      <w:r w:rsidRPr="007E00F6">
        <w:rPr>
          <w:rFonts w:ascii="Calibri" w:hAnsi="Calibri"/>
          <w:bCs/>
          <w:sz w:val="28"/>
          <w:szCs w:val="28"/>
        </w:rPr>
        <w:t>tstream.</w:t>
      </w:r>
    </w:p>
    <w:p w:rsidR="007E00F6" w:rsidRDefault="007E00F6" w:rsidP="007E00F6">
      <w:r w:rsidRPr="007E00F6">
        <w:tab/>
        <w:t>April 2015</w:t>
      </w:r>
    </w:p>
    <w:p w:rsidR="009B5882" w:rsidRDefault="009B5882" w:rsidP="009B5882">
      <w:pPr>
        <w:pStyle w:val="Heading4"/>
        <w:numPr>
          <w:ilvl w:val="0"/>
          <w:numId w:val="15"/>
        </w:numPr>
      </w:pPr>
      <w:r>
        <w:t>EDGE Award 2014</w:t>
      </w:r>
    </w:p>
    <w:p w:rsidR="009B5882" w:rsidRDefault="009B5882" w:rsidP="009B5882">
      <w:pPr>
        <w:pStyle w:val="Heading5"/>
      </w:pPr>
      <w:r>
        <w:t xml:space="preserve">               Information Week</w:t>
      </w:r>
    </w:p>
    <w:p w:rsidR="009B5882" w:rsidRDefault="009B5882" w:rsidP="009B5882">
      <w:pPr>
        <w:jc w:val="both"/>
        <w:rPr>
          <w:rStyle w:val="honors-date"/>
        </w:rPr>
      </w:pPr>
      <w:r>
        <w:rPr>
          <w:rStyle w:val="honors-date"/>
        </w:rPr>
        <w:t xml:space="preserve">            Sep 2014</w:t>
      </w:r>
    </w:p>
    <w:p w:rsidR="00973647" w:rsidRDefault="00973647" w:rsidP="00973647">
      <w:pPr>
        <w:pStyle w:val="Heading4"/>
        <w:numPr>
          <w:ilvl w:val="0"/>
          <w:numId w:val="15"/>
        </w:numPr>
      </w:pPr>
      <w:bookmarkStart w:id="5" w:name="_Hlk30588773"/>
      <w:r>
        <w:t>SAP ACE AWARD in the category of “Best Run Award in Implementation”</w:t>
      </w:r>
      <w:bookmarkEnd w:id="5"/>
    </w:p>
    <w:p w:rsidR="00973647" w:rsidRPr="007E00F6" w:rsidRDefault="00973647" w:rsidP="00973647">
      <w:pPr>
        <w:pBdr>
          <w:bottom w:val="single" w:sz="18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 w:rsidRPr="007E00F6">
        <w:rPr>
          <w:rFonts w:ascii="Verdana" w:hAnsi="Verdana"/>
          <w:sz w:val="20"/>
          <w:szCs w:val="20"/>
        </w:rPr>
        <w:t xml:space="preserve">SAP </w:t>
      </w:r>
    </w:p>
    <w:p w:rsidR="007E00F6" w:rsidRDefault="007E00F6" w:rsidP="00973647">
      <w:pPr>
        <w:pBdr>
          <w:bottom w:val="single" w:sz="18" w:space="1" w:color="auto"/>
        </w:pBdr>
        <w:rPr>
          <w:rFonts w:ascii="Verdana" w:hAnsi="Verdana"/>
          <w:sz w:val="20"/>
          <w:szCs w:val="20"/>
        </w:rPr>
      </w:pPr>
      <w:r w:rsidRPr="007E00F6">
        <w:rPr>
          <w:rFonts w:ascii="Verdana" w:hAnsi="Verdana"/>
          <w:sz w:val="20"/>
          <w:szCs w:val="20"/>
        </w:rPr>
        <w:tab/>
        <w:t>Oct 12</w:t>
      </w:r>
    </w:p>
    <w:p w:rsidR="009B5882" w:rsidRDefault="009B5882" w:rsidP="00F015C0">
      <w:pPr>
        <w:rPr>
          <w:b/>
          <w:u w:val="single"/>
        </w:rPr>
      </w:pPr>
    </w:p>
    <w:p w:rsidR="00F9784E" w:rsidRDefault="00F9784E" w:rsidP="00F015C0">
      <w:pPr>
        <w:rPr>
          <w:b/>
          <w:u w:val="single"/>
        </w:rPr>
      </w:pPr>
    </w:p>
    <w:p w:rsidR="00292CF6" w:rsidRDefault="00292CF6" w:rsidP="00F015C0">
      <w:pPr>
        <w:rPr>
          <w:b/>
          <w:u w:val="single"/>
        </w:rPr>
      </w:pPr>
      <w:r w:rsidRPr="00586006">
        <w:rPr>
          <w:b/>
          <w:u w:val="single"/>
        </w:rPr>
        <w:t xml:space="preserve">Award in Info security </w:t>
      </w:r>
      <w:r w:rsidR="00D554E5" w:rsidRPr="00586006">
        <w:rPr>
          <w:b/>
          <w:u w:val="single"/>
        </w:rPr>
        <w:t>a</w:t>
      </w:r>
      <w:r w:rsidRPr="00586006">
        <w:rPr>
          <w:b/>
          <w:u w:val="single"/>
        </w:rPr>
        <w:t>rea:</w:t>
      </w:r>
    </w:p>
    <w:p w:rsidR="007E00F6" w:rsidRDefault="007E00F6" w:rsidP="00F015C0">
      <w:pPr>
        <w:rPr>
          <w:b/>
          <w:u w:val="single"/>
        </w:rPr>
      </w:pPr>
    </w:p>
    <w:p w:rsidR="00B87BDC" w:rsidRPr="007E00F6" w:rsidRDefault="00B87BDC" w:rsidP="00B87BDC">
      <w:pPr>
        <w:numPr>
          <w:ilvl w:val="0"/>
          <w:numId w:val="15"/>
        </w:numPr>
        <w:rPr>
          <w:b/>
        </w:rPr>
      </w:pPr>
      <w:r w:rsidRPr="007E00F6">
        <w:rPr>
          <w:rFonts w:ascii="Calibri" w:hAnsi="Calibri"/>
          <w:b/>
          <w:bCs/>
          <w:sz w:val="28"/>
          <w:szCs w:val="28"/>
        </w:rPr>
        <w:t>In</w:t>
      </w:r>
      <w:r>
        <w:rPr>
          <w:rFonts w:ascii="Calibri" w:hAnsi="Calibri"/>
          <w:b/>
          <w:bCs/>
          <w:sz w:val="28"/>
          <w:szCs w:val="28"/>
        </w:rPr>
        <w:t>fosec</w:t>
      </w:r>
      <w:r w:rsidRPr="007E00F6"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Maestro</w:t>
      </w:r>
      <w:r w:rsidRPr="007E00F6">
        <w:rPr>
          <w:rFonts w:ascii="Calibri" w:hAnsi="Calibri"/>
          <w:b/>
          <w:bCs/>
          <w:sz w:val="28"/>
          <w:szCs w:val="28"/>
        </w:rPr>
        <w:t xml:space="preserve"> Award 201</w:t>
      </w:r>
      <w:r>
        <w:rPr>
          <w:rFonts w:ascii="Calibri" w:hAnsi="Calibri"/>
          <w:b/>
          <w:bCs/>
          <w:sz w:val="28"/>
          <w:szCs w:val="28"/>
        </w:rPr>
        <w:t>6</w:t>
      </w:r>
      <w:r w:rsidRPr="007E00F6">
        <w:rPr>
          <w:rFonts w:ascii="Calibri" w:hAnsi="Calibri"/>
          <w:b/>
          <w:bCs/>
          <w:sz w:val="28"/>
          <w:szCs w:val="28"/>
        </w:rPr>
        <w:t xml:space="preserve"> </w:t>
      </w:r>
    </w:p>
    <w:p w:rsidR="00B87BDC" w:rsidRPr="007E00F6" w:rsidRDefault="00B87BDC" w:rsidP="00B87BDC">
      <w:pPr>
        <w:ind w:left="720"/>
      </w:pPr>
      <w:r w:rsidRPr="007E00F6">
        <w:rPr>
          <w:rFonts w:ascii="Calibri" w:hAnsi="Calibri"/>
          <w:bCs/>
          <w:sz w:val="28"/>
          <w:szCs w:val="28"/>
        </w:rPr>
        <w:t>CIO Axis &amp; B</w:t>
      </w:r>
      <w:r>
        <w:rPr>
          <w:rFonts w:ascii="Calibri" w:hAnsi="Calibri"/>
          <w:bCs/>
          <w:sz w:val="28"/>
          <w:szCs w:val="28"/>
        </w:rPr>
        <w:t>i</w:t>
      </w:r>
      <w:r w:rsidRPr="007E00F6">
        <w:rPr>
          <w:rFonts w:ascii="Calibri" w:hAnsi="Calibri"/>
          <w:bCs/>
          <w:sz w:val="28"/>
          <w:szCs w:val="28"/>
        </w:rPr>
        <w:t>tstream.</w:t>
      </w:r>
    </w:p>
    <w:p w:rsidR="00B87BDC" w:rsidRDefault="00B87BDC" w:rsidP="00B87BDC">
      <w:r w:rsidRPr="007E00F6">
        <w:tab/>
        <w:t>April 201</w:t>
      </w:r>
      <w:r>
        <w:t>6</w:t>
      </w:r>
    </w:p>
    <w:p w:rsidR="00F9784E" w:rsidRDefault="00F9784E" w:rsidP="00B87BDC"/>
    <w:p w:rsidR="007E00F6" w:rsidRDefault="007E00F6" w:rsidP="007E00F6">
      <w:pPr>
        <w:numPr>
          <w:ilvl w:val="0"/>
          <w:numId w:val="15"/>
        </w:numPr>
        <w:rPr>
          <w:b/>
        </w:rPr>
      </w:pPr>
      <w:r>
        <w:rPr>
          <w:b/>
        </w:rPr>
        <w:t>CISO 10</w:t>
      </w:r>
      <w:r w:rsidRPr="007E00F6">
        <w:rPr>
          <w:b/>
        </w:rPr>
        <w:t xml:space="preserve">0 Award 2015 </w:t>
      </w:r>
    </w:p>
    <w:p w:rsidR="007E00F6" w:rsidRPr="007E00F6" w:rsidRDefault="007E00F6" w:rsidP="007E00F6">
      <w:pPr>
        <w:ind w:left="360"/>
      </w:pPr>
      <w:r>
        <w:rPr>
          <w:b/>
        </w:rPr>
        <w:t xml:space="preserve">     </w:t>
      </w:r>
      <w:r w:rsidRPr="007E00F6">
        <w:rPr>
          <w:b/>
        </w:rPr>
        <w:t xml:space="preserve"> </w:t>
      </w:r>
      <w:r w:rsidRPr="007E00F6">
        <w:t>CISO Platform</w:t>
      </w:r>
    </w:p>
    <w:p w:rsidR="007E00F6" w:rsidRPr="007E00F6" w:rsidRDefault="007E00F6" w:rsidP="007E00F6">
      <w:pPr>
        <w:ind w:left="360"/>
      </w:pPr>
      <w:r w:rsidRPr="007E00F6">
        <w:t xml:space="preserve">      May 2015</w:t>
      </w:r>
    </w:p>
    <w:p w:rsidR="007E00F6" w:rsidRPr="007E00F6" w:rsidRDefault="007E00F6" w:rsidP="007E00F6"/>
    <w:p w:rsidR="007E00F6" w:rsidRDefault="007E00F6" w:rsidP="007E00F6">
      <w:pPr>
        <w:numPr>
          <w:ilvl w:val="0"/>
          <w:numId w:val="15"/>
        </w:numPr>
        <w:rPr>
          <w:rFonts w:ascii="Calibri" w:hAnsi="Calibri"/>
          <w:b/>
          <w:bCs/>
          <w:sz w:val="28"/>
          <w:szCs w:val="28"/>
        </w:rPr>
      </w:pPr>
      <w:r w:rsidRPr="007E00F6">
        <w:rPr>
          <w:rFonts w:ascii="Calibri" w:hAnsi="Calibri"/>
          <w:b/>
          <w:bCs/>
          <w:sz w:val="28"/>
          <w:szCs w:val="28"/>
        </w:rPr>
        <w:t xml:space="preserve">Promising CISO Award 2015 </w:t>
      </w:r>
    </w:p>
    <w:p w:rsidR="007E00F6" w:rsidRPr="007E00F6" w:rsidRDefault="007E00F6" w:rsidP="007E00F6">
      <w:pPr>
        <w:ind w:left="720"/>
        <w:rPr>
          <w:rFonts w:ascii="Calibri" w:hAnsi="Calibri"/>
          <w:bCs/>
          <w:sz w:val="28"/>
          <w:szCs w:val="28"/>
        </w:rPr>
      </w:pPr>
      <w:r w:rsidRPr="007E00F6">
        <w:rPr>
          <w:rFonts w:ascii="Calibri" w:hAnsi="Calibri"/>
          <w:bCs/>
          <w:sz w:val="28"/>
          <w:szCs w:val="28"/>
        </w:rPr>
        <w:t>Infosec Maestro</w:t>
      </w:r>
    </w:p>
    <w:p w:rsidR="007E00F6" w:rsidRPr="007E00F6" w:rsidRDefault="007E00F6" w:rsidP="007E00F6">
      <w:pPr>
        <w:ind w:left="720"/>
        <w:rPr>
          <w:rFonts w:ascii="Calibri" w:hAnsi="Calibri"/>
          <w:bCs/>
          <w:sz w:val="28"/>
          <w:szCs w:val="28"/>
        </w:rPr>
      </w:pPr>
      <w:r w:rsidRPr="007E00F6">
        <w:rPr>
          <w:rFonts w:ascii="Calibri" w:hAnsi="Calibri"/>
          <w:bCs/>
          <w:sz w:val="28"/>
          <w:szCs w:val="28"/>
        </w:rPr>
        <w:t>Apr 2015</w:t>
      </w:r>
    </w:p>
    <w:p w:rsidR="00A443BE" w:rsidRDefault="00A443BE" w:rsidP="00A443BE">
      <w:pPr>
        <w:pStyle w:val="Heading4"/>
        <w:numPr>
          <w:ilvl w:val="0"/>
          <w:numId w:val="15"/>
        </w:numPr>
      </w:pPr>
      <w:r>
        <w:t>IT Security Award 2014</w:t>
      </w:r>
    </w:p>
    <w:p w:rsidR="00A443BE" w:rsidRDefault="00A443BE" w:rsidP="00A443BE">
      <w:pPr>
        <w:pStyle w:val="Heading5"/>
      </w:pPr>
      <w:r>
        <w:t xml:space="preserve">               ISACA – Mumbai Chapter</w:t>
      </w:r>
    </w:p>
    <w:p w:rsidR="00A443BE" w:rsidRDefault="00A443BE" w:rsidP="00A443BE">
      <w:pPr>
        <w:jc w:val="both"/>
        <w:rPr>
          <w:rStyle w:val="honors-date"/>
        </w:rPr>
      </w:pPr>
      <w:r>
        <w:rPr>
          <w:rStyle w:val="honors-date"/>
        </w:rPr>
        <w:t xml:space="preserve">            April 2014</w:t>
      </w:r>
    </w:p>
    <w:p w:rsidR="0016289D" w:rsidRDefault="0016289D" w:rsidP="00797D50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7E00F6" w:rsidRDefault="007E00F6" w:rsidP="00797D50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797D50" w:rsidRPr="00797D50" w:rsidRDefault="00797D50" w:rsidP="00797D50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 w:rsidRPr="00797D50">
        <w:rPr>
          <w:rFonts w:ascii="Verdana" w:hAnsi="Verdana"/>
          <w:b/>
          <w:sz w:val="20"/>
          <w:szCs w:val="20"/>
        </w:rPr>
        <w:t>Personal Particulars</w:t>
      </w:r>
    </w:p>
    <w:p w:rsidR="00797D50" w:rsidRPr="00B07216" w:rsidRDefault="00797D50" w:rsidP="00797D50">
      <w:pPr>
        <w:jc w:val="center"/>
        <w:rPr>
          <w:rFonts w:ascii="Verdana" w:hAnsi="Verdana" w:cs="Tahoma"/>
          <w:sz w:val="17"/>
          <w:szCs w:val="17"/>
        </w:rPr>
      </w:pPr>
    </w:p>
    <w:p w:rsidR="00797D50" w:rsidRPr="00143B34" w:rsidRDefault="00797D50" w:rsidP="00797D50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 xml:space="preserve">Date of Birth: </w:t>
      </w:r>
      <w:r w:rsidR="00A95C65" w:rsidRPr="00143B34">
        <w:rPr>
          <w:rFonts w:ascii="Arial" w:hAnsi="Arial" w:cs="Arial"/>
          <w:sz w:val="20"/>
          <w:szCs w:val="20"/>
        </w:rPr>
        <w:t>4</w:t>
      </w:r>
      <w:r w:rsidRPr="00143B34">
        <w:rPr>
          <w:rFonts w:ascii="Arial" w:hAnsi="Arial" w:cs="Arial"/>
          <w:sz w:val="20"/>
          <w:szCs w:val="20"/>
          <w:vertAlign w:val="superscript"/>
        </w:rPr>
        <w:t>th</w:t>
      </w:r>
      <w:r w:rsidRPr="00143B34">
        <w:rPr>
          <w:rFonts w:ascii="Arial" w:hAnsi="Arial" w:cs="Arial"/>
          <w:sz w:val="20"/>
          <w:szCs w:val="20"/>
        </w:rPr>
        <w:t xml:space="preserve"> December 19</w:t>
      </w:r>
      <w:r w:rsidR="00A95C65" w:rsidRPr="00143B34">
        <w:rPr>
          <w:rFonts w:ascii="Arial" w:hAnsi="Arial" w:cs="Arial"/>
          <w:sz w:val="20"/>
          <w:szCs w:val="20"/>
        </w:rPr>
        <w:t>68</w:t>
      </w:r>
    </w:p>
    <w:p w:rsidR="00797D50" w:rsidRPr="00143B34" w:rsidRDefault="00797D50" w:rsidP="00797D50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 xml:space="preserve">Languages: English, Hindi, Punjabi &amp; </w:t>
      </w:r>
      <w:r w:rsidR="00A95C65" w:rsidRPr="00143B34">
        <w:rPr>
          <w:rFonts w:ascii="Arial" w:hAnsi="Arial" w:cs="Arial"/>
          <w:sz w:val="20"/>
          <w:szCs w:val="20"/>
        </w:rPr>
        <w:t>Marathi</w:t>
      </w:r>
      <w:r w:rsidRPr="00143B34">
        <w:rPr>
          <w:rFonts w:ascii="Arial" w:hAnsi="Arial" w:cs="Arial"/>
          <w:sz w:val="20"/>
          <w:szCs w:val="20"/>
        </w:rPr>
        <w:t>.</w:t>
      </w:r>
    </w:p>
    <w:p w:rsidR="00797D50" w:rsidRPr="00143B34" w:rsidRDefault="00797D50" w:rsidP="00797D50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 xml:space="preserve">Address: </w:t>
      </w:r>
      <w:r w:rsidR="00A95C65" w:rsidRPr="00143B34">
        <w:rPr>
          <w:rFonts w:ascii="Arial" w:hAnsi="Arial" w:cs="Arial"/>
          <w:sz w:val="20"/>
          <w:szCs w:val="20"/>
        </w:rPr>
        <w:t xml:space="preserve">C-603, Dwarka Sun </w:t>
      </w:r>
      <w:r w:rsidR="003A1B7A" w:rsidRPr="00143B34">
        <w:rPr>
          <w:rFonts w:ascii="Arial" w:hAnsi="Arial" w:cs="Arial"/>
          <w:sz w:val="20"/>
          <w:szCs w:val="20"/>
        </w:rPr>
        <w:t>C</w:t>
      </w:r>
      <w:r w:rsidR="00A95C65" w:rsidRPr="00143B34">
        <w:rPr>
          <w:rFonts w:ascii="Arial" w:hAnsi="Arial" w:cs="Arial"/>
          <w:sz w:val="20"/>
          <w:szCs w:val="20"/>
        </w:rPr>
        <w:t>rest</w:t>
      </w:r>
      <w:r w:rsidR="00407A8D">
        <w:rPr>
          <w:rFonts w:ascii="Arial" w:hAnsi="Arial" w:cs="Arial"/>
          <w:sz w:val="20"/>
          <w:szCs w:val="20"/>
        </w:rPr>
        <w:t xml:space="preserve"> – Phase-I</w:t>
      </w:r>
      <w:r w:rsidR="00A95C65" w:rsidRPr="00143B34">
        <w:rPr>
          <w:rFonts w:ascii="Arial" w:hAnsi="Arial" w:cs="Arial"/>
          <w:sz w:val="20"/>
          <w:szCs w:val="20"/>
        </w:rPr>
        <w:t>, S</w:t>
      </w:r>
      <w:r w:rsidR="003A1B7A" w:rsidRPr="00143B34">
        <w:rPr>
          <w:rFonts w:ascii="Arial" w:hAnsi="Arial" w:cs="Arial"/>
          <w:sz w:val="20"/>
          <w:szCs w:val="20"/>
        </w:rPr>
        <w:t>#</w:t>
      </w:r>
      <w:r w:rsidR="00A95C65" w:rsidRPr="00143B34">
        <w:rPr>
          <w:rFonts w:ascii="Arial" w:hAnsi="Arial" w:cs="Arial"/>
          <w:sz w:val="20"/>
          <w:szCs w:val="20"/>
        </w:rPr>
        <w:t>39/3, Rahatni, Aundh Annex, Pune</w:t>
      </w:r>
      <w:r w:rsidR="003A1B7A" w:rsidRPr="00143B34">
        <w:rPr>
          <w:rFonts w:ascii="Arial" w:hAnsi="Arial" w:cs="Arial"/>
          <w:sz w:val="20"/>
          <w:szCs w:val="20"/>
        </w:rPr>
        <w:t xml:space="preserve"> -</w:t>
      </w:r>
      <w:r w:rsidR="00A95C65" w:rsidRPr="00143B34">
        <w:rPr>
          <w:rFonts w:ascii="Arial" w:hAnsi="Arial" w:cs="Arial"/>
          <w:sz w:val="20"/>
          <w:szCs w:val="20"/>
        </w:rPr>
        <w:t xml:space="preserve"> 411017</w:t>
      </w:r>
    </w:p>
    <w:p w:rsidR="00797D50" w:rsidRPr="00143B34" w:rsidRDefault="00797D50" w:rsidP="00797D50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143B34">
        <w:rPr>
          <w:rFonts w:ascii="Arial" w:hAnsi="Arial" w:cs="Arial"/>
          <w:sz w:val="20"/>
          <w:szCs w:val="20"/>
        </w:rPr>
        <w:t>Reference: Available on request.</w:t>
      </w:r>
    </w:p>
    <w:p w:rsidR="00F015C0" w:rsidRPr="00143B34" w:rsidRDefault="00F015C0" w:rsidP="00F015C0">
      <w:pPr>
        <w:jc w:val="both"/>
        <w:rPr>
          <w:rFonts w:ascii="Arial" w:hAnsi="Arial" w:cs="Arial"/>
          <w:sz w:val="20"/>
          <w:szCs w:val="20"/>
        </w:rPr>
      </w:pPr>
    </w:p>
    <w:sectPr w:rsidR="00F015C0" w:rsidRPr="00143B34" w:rsidSect="00120205"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B69"/>
    <w:multiLevelType w:val="hybridMultilevel"/>
    <w:tmpl w:val="2602817A"/>
    <w:lvl w:ilvl="0" w:tplc="0608C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D63F6"/>
    <w:multiLevelType w:val="hybridMultilevel"/>
    <w:tmpl w:val="98DA65A4"/>
    <w:lvl w:ilvl="0" w:tplc="58CE5FB2">
      <w:start w:val="20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47A8"/>
    <w:multiLevelType w:val="hybridMultilevel"/>
    <w:tmpl w:val="893E9B98"/>
    <w:lvl w:ilvl="0" w:tplc="0608C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1224F"/>
    <w:multiLevelType w:val="hybridMultilevel"/>
    <w:tmpl w:val="E572E5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A1961DB"/>
    <w:multiLevelType w:val="hybridMultilevel"/>
    <w:tmpl w:val="A68CB9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94301A"/>
    <w:multiLevelType w:val="hybridMultilevel"/>
    <w:tmpl w:val="1332E7DA"/>
    <w:lvl w:ilvl="0" w:tplc="0608C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1B231F"/>
    <w:multiLevelType w:val="hybridMultilevel"/>
    <w:tmpl w:val="87AA19F0"/>
    <w:lvl w:ilvl="0" w:tplc="0608C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C84D76"/>
    <w:multiLevelType w:val="hybridMultilevel"/>
    <w:tmpl w:val="C90A4244"/>
    <w:lvl w:ilvl="0" w:tplc="9272B3D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D3801"/>
    <w:multiLevelType w:val="hybridMultilevel"/>
    <w:tmpl w:val="809C44A4"/>
    <w:lvl w:ilvl="0" w:tplc="9272B3D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B5F1DA2"/>
    <w:multiLevelType w:val="hybridMultilevel"/>
    <w:tmpl w:val="0A20C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FA1EDF"/>
    <w:multiLevelType w:val="hybridMultilevel"/>
    <w:tmpl w:val="F6FA56D2"/>
    <w:lvl w:ilvl="0" w:tplc="9272B3D2">
      <w:start w:val="1"/>
      <w:numFmt w:val="bullet"/>
      <w:lvlText w:val=""/>
      <w:lvlJc w:val="left"/>
      <w:pPr>
        <w:ind w:left="108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4834DA"/>
    <w:multiLevelType w:val="hybridMultilevel"/>
    <w:tmpl w:val="72CECD54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25A4908"/>
    <w:multiLevelType w:val="hybridMultilevel"/>
    <w:tmpl w:val="FCB2F2E4"/>
    <w:lvl w:ilvl="0" w:tplc="0608C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5A23FE"/>
    <w:multiLevelType w:val="hybridMultilevel"/>
    <w:tmpl w:val="658AD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E17164F"/>
    <w:multiLevelType w:val="hybridMultilevel"/>
    <w:tmpl w:val="BF3ACBDE"/>
    <w:lvl w:ilvl="0" w:tplc="9272B3D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5284E"/>
    <w:multiLevelType w:val="hybridMultilevel"/>
    <w:tmpl w:val="C69CC874"/>
    <w:lvl w:ilvl="0" w:tplc="9272B3D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6"/>
  </w:num>
  <w:num w:numId="8">
    <w:abstractNumId w:val="3"/>
  </w:num>
  <w:num w:numId="9">
    <w:abstractNumId w:val="12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7"/>
  </w:num>
  <w:num w:numId="15">
    <w:abstractNumId w:val="1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A3"/>
    <w:rsid w:val="00000822"/>
    <w:rsid w:val="000075F8"/>
    <w:rsid w:val="00012918"/>
    <w:rsid w:val="00031766"/>
    <w:rsid w:val="00033374"/>
    <w:rsid w:val="00064434"/>
    <w:rsid w:val="00066F1B"/>
    <w:rsid w:val="00084B13"/>
    <w:rsid w:val="00087E72"/>
    <w:rsid w:val="000B2F5B"/>
    <w:rsid w:val="000D7CBC"/>
    <w:rsid w:val="000F511B"/>
    <w:rsid w:val="00115F27"/>
    <w:rsid w:val="00117B0B"/>
    <w:rsid w:val="00117D1A"/>
    <w:rsid w:val="00120205"/>
    <w:rsid w:val="001327D5"/>
    <w:rsid w:val="00142562"/>
    <w:rsid w:val="00142854"/>
    <w:rsid w:val="00143B34"/>
    <w:rsid w:val="00155B1B"/>
    <w:rsid w:val="0016289D"/>
    <w:rsid w:val="00164434"/>
    <w:rsid w:val="001657AD"/>
    <w:rsid w:val="001936BB"/>
    <w:rsid w:val="001A5414"/>
    <w:rsid w:val="001E2A27"/>
    <w:rsid w:val="001E313C"/>
    <w:rsid w:val="001E640D"/>
    <w:rsid w:val="002118D2"/>
    <w:rsid w:val="002159E7"/>
    <w:rsid w:val="0025385D"/>
    <w:rsid w:val="00266A85"/>
    <w:rsid w:val="00274030"/>
    <w:rsid w:val="002764B3"/>
    <w:rsid w:val="00292CF6"/>
    <w:rsid w:val="002A7535"/>
    <w:rsid w:val="002B3A89"/>
    <w:rsid w:val="002B7CFE"/>
    <w:rsid w:val="002C10B0"/>
    <w:rsid w:val="002D2431"/>
    <w:rsid w:val="002D5A09"/>
    <w:rsid w:val="002D5C3E"/>
    <w:rsid w:val="002D6AE5"/>
    <w:rsid w:val="002D7AF6"/>
    <w:rsid w:val="002F16A1"/>
    <w:rsid w:val="00300086"/>
    <w:rsid w:val="00326B26"/>
    <w:rsid w:val="00341E24"/>
    <w:rsid w:val="003512A3"/>
    <w:rsid w:val="00360785"/>
    <w:rsid w:val="00360E1A"/>
    <w:rsid w:val="00370288"/>
    <w:rsid w:val="00373ACF"/>
    <w:rsid w:val="00377896"/>
    <w:rsid w:val="0039168A"/>
    <w:rsid w:val="003A1B7A"/>
    <w:rsid w:val="003B59C7"/>
    <w:rsid w:val="003C2837"/>
    <w:rsid w:val="003C71DD"/>
    <w:rsid w:val="003D3FAE"/>
    <w:rsid w:val="003D5CB6"/>
    <w:rsid w:val="003F6712"/>
    <w:rsid w:val="003F7475"/>
    <w:rsid w:val="00404ED1"/>
    <w:rsid w:val="00407A8D"/>
    <w:rsid w:val="00410959"/>
    <w:rsid w:val="00414969"/>
    <w:rsid w:val="00427A7C"/>
    <w:rsid w:val="00467EBF"/>
    <w:rsid w:val="00475A50"/>
    <w:rsid w:val="00477283"/>
    <w:rsid w:val="00482C4E"/>
    <w:rsid w:val="00482D8F"/>
    <w:rsid w:val="004958FC"/>
    <w:rsid w:val="004A1072"/>
    <w:rsid w:val="004C3FE9"/>
    <w:rsid w:val="004F4C5A"/>
    <w:rsid w:val="00520A21"/>
    <w:rsid w:val="005403C8"/>
    <w:rsid w:val="00541254"/>
    <w:rsid w:val="00542852"/>
    <w:rsid w:val="00546464"/>
    <w:rsid w:val="0055303A"/>
    <w:rsid w:val="00563327"/>
    <w:rsid w:val="00586006"/>
    <w:rsid w:val="005A0E03"/>
    <w:rsid w:val="005A35FB"/>
    <w:rsid w:val="005B524A"/>
    <w:rsid w:val="005D0008"/>
    <w:rsid w:val="005D4AB9"/>
    <w:rsid w:val="005D6617"/>
    <w:rsid w:val="005F3103"/>
    <w:rsid w:val="00623524"/>
    <w:rsid w:val="00636BF0"/>
    <w:rsid w:val="006C0B1E"/>
    <w:rsid w:val="006D204F"/>
    <w:rsid w:val="006D64F7"/>
    <w:rsid w:val="006F4102"/>
    <w:rsid w:val="0070273A"/>
    <w:rsid w:val="00705E4F"/>
    <w:rsid w:val="00714899"/>
    <w:rsid w:val="0073666A"/>
    <w:rsid w:val="0074391E"/>
    <w:rsid w:val="00797D50"/>
    <w:rsid w:val="007A0616"/>
    <w:rsid w:val="007B4CA7"/>
    <w:rsid w:val="007B7ABB"/>
    <w:rsid w:val="007C2FF9"/>
    <w:rsid w:val="007E00F6"/>
    <w:rsid w:val="007E7972"/>
    <w:rsid w:val="007F56E8"/>
    <w:rsid w:val="007F5CFD"/>
    <w:rsid w:val="0080529A"/>
    <w:rsid w:val="008065C6"/>
    <w:rsid w:val="008128FB"/>
    <w:rsid w:val="008151E7"/>
    <w:rsid w:val="0082080B"/>
    <w:rsid w:val="00820A6D"/>
    <w:rsid w:val="0083392A"/>
    <w:rsid w:val="00841AF8"/>
    <w:rsid w:val="008565E5"/>
    <w:rsid w:val="008602BC"/>
    <w:rsid w:val="008646A2"/>
    <w:rsid w:val="00871992"/>
    <w:rsid w:val="00872097"/>
    <w:rsid w:val="00874F8E"/>
    <w:rsid w:val="00875DAE"/>
    <w:rsid w:val="008860A6"/>
    <w:rsid w:val="00894CD2"/>
    <w:rsid w:val="008A7A1B"/>
    <w:rsid w:val="008B3F20"/>
    <w:rsid w:val="008C25DC"/>
    <w:rsid w:val="008E7DAF"/>
    <w:rsid w:val="008F371A"/>
    <w:rsid w:val="009054A9"/>
    <w:rsid w:val="009218D2"/>
    <w:rsid w:val="0092747C"/>
    <w:rsid w:val="009579EE"/>
    <w:rsid w:val="00973647"/>
    <w:rsid w:val="00975AA3"/>
    <w:rsid w:val="00985DCE"/>
    <w:rsid w:val="009A3BCF"/>
    <w:rsid w:val="009A58D7"/>
    <w:rsid w:val="009A7A25"/>
    <w:rsid w:val="009B5882"/>
    <w:rsid w:val="009C28AD"/>
    <w:rsid w:val="009E27BB"/>
    <w:rsid w:val="009E5DEA"/>
    <w:rsid w:val="00A012BD"/>
    <w:rsid w:val="00A121E4"/>
    <w:rsid w:val="00A35DF4"/>
    <w:rsid w:val="00A443BE"/>
    <w:rsid w:val="00A60D96"/>
    <w:rsid w:val="00A73C3D"/>
    <w:rsid w:val="00A86D6D"/>
    <w:rsid w:val="00A95C65"/>
    <w:rsid w:val="00AC483A"/>
    <w:rsid w:val="00AD301D"/>
    <w:rsid w:val="00AE558D"/>
    <w:rsid w:val="00AE79B0"/>
    <w:rsid w:val="00AF1BB6"/>
    <w:rsid w:val="00B06DA4"/>
    <w:rsid w:val="00B25FAF"/>
    <w:rsid w:val="00B27C9B"/>
    <w:rsid w:val="00B3775C"/>
    <w:rsid w:val="00B662A9"/>
    <w:rsid w:val="00B8169D"/>
    <w:rsid w:val="00B84F3F"/>
    <w:rsid w:val="00B8627A"/>
    <w:rsid w:val="00B87BDC"/>
    <w:rsid w:val="00B906F3"/>
    <w:rsid w:val="00B95571"/>
    <w:rsid w:val="00BB7306"/>
    <w:rsid w:val="00BD7022"/>
    <w:rsid w:val="00BE37C3"/>
    <w:rsid w:val="00BE7221"/>
    <w:rsid w:val="00C03DB9"/>
    <w:rsid w:val="00C1380E"/>
    <w:rsid w:val="00C1428A"/>
    <w:rsid w:val="00C21E74"/>
    <w:rsid w:val="00C5721F"/>
    <w:rsid w:val="00C6747D"/>
    <w:rsid w:val="00C754DD"/>
    <w:rsid w:val="00C96933"/>
    <w:rsid w:val="00CA7C1E"/>
    <w:rsid w:val="00CB7ACA"/>
    <w:rsid w:val="00CD6646"/>
    <w:rsid w:val="00CF6445"/>
    <w:rsid w:val="00D0390F"/>
    <w:rsid w:val="00D17AD5"/>
    <w:rsid w:val="00D44B64"/>
    <w:rsid w:val="00D554E5"/>
    <w:rsid w:val="00D56E2C"/>
    <w:rsid w:val="00D65DE9"/>
    <w:rsid w:val="00D9284B"/>
    <w:rsid w:val="00DC27F3"/>
    <w:rsid w:val="00DD45A4"/>
    <w:rsid w:val="00DE0E04"/>
    <w:rsid w:val="00DE23C2"/>
    <w:rsid w:val="00DE782C"/>
    <w:rsid w:val="00E10D35"/>
    <w:rsid w:val="00E3166C"/>
    <w:rsid w:val="00E52D9D"/>
    <w:rsid w:val="00E5357D"/>
    <w:rsid w:val="00E5769E"/>
    <w:rsid w:val="00E64018"/>
    <w:rsid w:val="00E75266"/>
    <w:rsid w:val="00E7793D"/>
    <w:rsid w:val="00E77FBD"/>
    <w:rsid w:val="00E80BB0"/>
    <w:rsid w:val="00E831E4"/>
    <w:rsid w:val="00E86495"/>
    <w:rsid w:val="00E9485C"/>
    <w:rsid w:val="00EB25BD"/>
    <w:rsid w:val="00EB6FF9"/>
    <w:rsid w:val="00EB7C71"/>
    <w:rsid w:val="00EC0394"/>
    <w:rsid w:val="00ED0030"/>
    <w:rsid w:val="00EF22E3"/>
    <w:rsid w:val="00EF3897"/>
    <w:rsid w:val="00F015C0"/>
    <w:rsid w:val="00F50F7C"/>
    <w:rsid w:val="00F539CA"/>
    <w:rsid w:val="00F71EC3"/>
    <w:rsid w:val="00F83296"/>
    <w:rsid w:val="00F970E3"/>
    <w:rsid w:val="00F9784E"/>
    <w:rsid w:val="00FA03BC"/>
    <w:rsid w:val="00FC1D74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475"/>
    <w:rPr>
      <w:sz w:val="24"/>
      <w:szCs w:val="24"/>
    </w:rPr>
  </w:style>
  <w:style w:type="paragraph" w:styleId="Heading1">
    <w:name w:val="heading 1"/>
    <w:basedOn w:val="Normal"/>
    <w:next w:val="Normal"/>
    <w:qFormat/>
    <w:rsid w:val="00D56E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2C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54DD"/>
    <w:pPr>
      <w:keepNext/>
      <w:tabs>
        <w:tab w:val="left" w:pos="1980"/>
      </w:tabs>
      <w:jc w:val="both"/>
      <w:outlineLvl w:val="4"/>
    </w:pPr>
    <w:rPr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rmalBoldCharCharChar">
    <w:name w:val="Normal + Bold Char Char Char"/>
    <w:rsid w:val="00C754DD"/>
    <w:rPr>
      <w:b/>
      <w:u w:val="single"/>
      <w:lang w:val="en-US" w:eastAsia="en-US" w:bidi="ar-SA"/>
    </w:rPr>
  </w:style>
  <w:style w:type="character" w:styleId="Hyperlink">
    <w:name w:val="Hyperlink"/>
    <w:rsid w:val="00E948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27BB"/>
    <w:pPr>
      <w:ind w:left="720"/>
    </w:pPr>
  </w:style>
  <w:style w:type="character" w:customStyle="1" w:styleId="Heading4Char">
    <w:name w:val="Heading 4 Char"/>
    <w:link w:val="Heading4"/>
    <w:semiHidden/>
    <w:rsid w:val="00292CF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onors-date">
    <w:name w:val="honors-date"/>
    <w:basedOn w:val="DefaultParagraphFont"/>
    <w:rsid w:val="00292CF6"/>
  </w:style>
  <w:style w:type="paragraph" w:styleId="PlainText">
    <w:name w:val="Plain Text"/>
    <w:basedOn w:val="Normal"/>
    <w:link w:val="PlainTextChar"/>
    <w:uiPriority w:val="99"/>
    <w:unhideWhenUsed/>
    <w:rsid w:val="001A541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A5414"/>
    <w:rPr>
      <w:rFonts w:ascii="Consolas" w:eastAsia="Calibr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475"/>
    <w:rPr>
      <w:sz w:val="24"/>
      <w:szCs w:val="24"/>
    </w:rPr>
  </w:style>
  <w:style w:type="paragraph" w:styleId="Heading1">
    <w:name w:val="heading 1"/>
    <w:basedOn w:val="Normal"/>
    <w:next w:val="Normal"/>
    <w:qFormat/>
    <w:rsid w:val="00D56E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2C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54DD"/>
    <w:pPr>
      <w:keepNext/>
      <w:tabs>
        <w:tab w:val="left" w:pos="1980"/>
      </w:tabs>
      <w:jc w:val="both"/>
      <w:outlineLvl w:val="4"/>
    </w:pPr>
    <w:rPr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rmalBoldCharCharChar">
    <w:name w:val="Normal + Bold Char Char Char"/>
    <w:rsid w:val="00C754DD"/>
    <w:rPr>
      <w:b/>
      <w:u w:val="single"/>
      <w:lang w:val="en-US" w:eastAsia="en-US" w:bidi="ar-SA"/>
    </w:rPr>
  </w:style>
  <w:style w:type="character" w:styleId="Hyperlink">
    <w:name w:val="Hyperlink"/>
    <w:rsid w:val="00E948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27BB"/>
    <w:pPr>
      <w:ind w:left="720"/>
    </w:pPr>
  </w:style>
  <w:style w:type="character" w:customStyle="1" w:styleId="Heading4Char">
    <w:name w:val="Heading 4 Char"/>
    <w:link w:val="Heading4"/>
    <w:semiHidden/>
    <w:rsid w:val="00292CF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onors-date">
    <w:name w:val="honors-date"/>
    <w:basedOn w:val="DefaultParagraphFont"/>
    <w:rsid w:val="00292CF6"/>
  </w:style>
  <w:style w:type="paragraph" w:styleId="PlainText">
    <w:name w:val="Plain Text"/>
    <w:basedOn w:val="Normal"/>
    <w:link w:val="PlainTextChar"/>
    <w:uiPriority w:val="99"/>
    <w:unhideWhenUsed/>
    <w:rsid w:val="001A541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A5414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Hameeda Sharmeen</vt:lpstr>
    </vt:vector>
  </TitlesOfParts>
  <Company>.:L4zy w4r3z:.</Company>
  <LinksUpToDate>false</LinksUpToDate>
  <CharactersWithSpaces>11750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Hameeda Sharmeen</dc:title>
  <dc:creator>User</dc:creator>
  <cp:lastModifiedBy>Vikas P. Yadav</cp:lastModifiedBy>
  <cp:revision>1</cp:revision>
  <dcterms:created xsi:type="dcterms:W3CDTF">2022-05-06T11:30:00Z</dcterms:created>
  <dcterms:modified xsi:type="dcterms:W3CDTF">2022-05-06T11:30:00Z</dcterms:modified>
</cp:coreProperties>
</file>